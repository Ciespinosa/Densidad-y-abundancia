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AC1" w:rsidRDefault="001F4AC1" w:rsidP="001F4AC1">
      <w:r>
        <w:t>---</w:t>
      </w:r>
    </w:p>
    <w:p w:rsidR="001F4AC1" w:rsidRDefault="001F4AC1" w:rsidP="001F4AC1">
      <w:proofErr w:type="spellStart"/>
      <w:r>
        <w:t>title</w:t>
      </w:r>
      <w:proofErr w:type="spellEnd"/>
      <w:r>
        <w:t>: "Trabajo 1. Densidad y Abundancia"</w:t>
      </w:r>
    </w:p>
    <w:p w:rsidR="001F4AC1" w:rsidRDefault="001F4AC1" w:rsidP="001F4AC1">
      <w:proofErr w:type="spellStart"/>
      <w:r>
        <w:t>author</w:t>
      </w:r>
      <w:proofErr w:type="spellEnd"/>
      <w:r>
        <w:t>: "Carlos Iván Espinosa"</w:t>
      </w:r>
    </w:p>
    <w:p w:rsidR="001F4AC1" w:rsidRDefault="001F4AC1" w:rsidP="001F4AC1">
      <w:r>
        <w:t>date: "12/10/2020"</w:t>
      </w:r>
    </w:p>
    <w:p w:rsidR="001F4AC1" w:rsidRPr="001F4AC1" w:rsidRDefault="001F4AC1" w:rsidP="001F4AC1">
      <w:pPr>
        <w:rPr>
          <w:lang w:val="en-US"/>
        </w:rPr>
      </w:pPr>
      <w:r w:rsidRPr="001F4AC1">
        <w:rPr>
          <w:lang w:val="en-US"/>
        </w:rPr>
        <w:t>output:</w:t>
      </w:r>
    </w:p>
    <w:p w:rsidR="001F4AC1" w:rsidRPr="001F4AC1" w:rsidRDefault="001F4AC1" w:rsidP="001F4AC1">
      <w:pPr>
        <w:rPr>
          <w:lang w:val="en-US"/>
        </w:rPr>
      </w:pPr>
      <w:r w:rsidRPr="001F4AC1">
        <w:rPr>
          <w:lang w:val="en-US"/>
        </w:rPr>
        <w:t xml:space="preserve">  html_document:</w:t>
      </w:r>
    </w:p>
    <w:p w:rsidR="001F4AC1" w:rsidRPr="001F4AC1" w:rsidRDefault="001F4AC1" w:rsidP="001F4AC1">
      <w:pPr>
        <w:rPr>
          <w:lang w:val="en-US"/>
        </w:rPr>
      </w:pPr>
      <w:r w:rsidRPr="001F4AC1">
        <w:rPr>
          <w:lang w:val="en-US"/>
        </w:rPr>
        <w:t xml:space="preserve">    fig_caption: yes</w:t>
      </w:r>
    </w:p>
    <w:p w:rsidR="001F4AC1" w:rsidRPr="001F4AC1" w:rsidRDefault="001F4AC1" w:rsidP="001F4AC1">
      <w:pPr>
        <w:rPr>
          <w:lang w:val="en-US"/>
        </w:rPr>
      </w:pPr>
      <w:r w:rsidRPr="001F4AC1">
        <w:rPr>
          <w:lang w:val="en-US"/>
        </w:rPr>
        <w:t xml:space="preserve">    highlight: haddock</w:t>
      </w:r>
    </w:p>
    <w:p w:rsidR="001F4AC1" w:rsidRPr="001F4AC1" w:rsidRDefault="001F4AC1" w:rsidP="001F4AC1">
      <w:pPr>
        <w:rPr>
          <w:lang w:val="en-US"/>
        </w:rPr>
      </w:pPr>
      <w:r w:rsidRPr="001F4AC1">
        <w:rPr>
          <w:lang w:val="en-US"/>
        </w:rPr>
        <w:t xml:space="preserve">    number_sections: yes</w:t>
      </w:r>
    </w:p>
    <w:p w:rsidR="001F4AC1" w:rsidRPr="001F4AC1" w:rsidRDefault="001F4AC1" w:rsidP="001F4AC1">
      <w:pPr>
        <w:rPr>
          <w:lang w:val="en-US"/>
        </w:rPr>
      </w:pPr>
      <w:r w:rsidRPr="001F4AC1">
        <w:rPr>
          <w:lang w:val="en-US"/>
        </w:rPr>
        <w:t xml:space="preserve">    theme: united</w:t>
      </w:r>
    </w:p>
    <w:p w:rsidR="001F4AC1" w:rsidRPr="001F4AC1" w:rsidRDefault="001F4AC1" w:rsidP="001F4AC1">
      <w:pPr>
        <w:rPr>
          <w:lang w:val="en-US"/>
        </w:rPr>
      </w:pPr>
      <w:r w:rsidRPr="001F4AC1">
        <w:rPr>
          <w:lang w:val="en-US"/>
        </w:rPr>
        <w:t xml:space="preserve">    toc: yes</w:t>
      </w:r>
    </w:p>
    <w:p w:rsidR="001F4AC1" w:rsidRPr="001F4AC1" w:rsidRDefault="001F4AC1" w:rsidP="001F4AC1">
      <w:pPr>
        <w:rPr>
          <w:lang w:val="en-US"/>
        </w:rPr>
      </w:pPr>
      <w:r w:rsidRPr="001F4AC1">
        <w:rPr>
          <w:lang w:val="en-US"/>
        </w:rPr>
        <w:t xml:space="preserve">    toc_float:</w:t>
      </w:r>
    </w:p>
    <w:p w:rsidR="001F4AC1" w:rsidRPr="001F4AC1" w:rsidRDefault="001F4AC1" w:rsidP="001F4AC1">
      <w:pPr>
        <w:rPr>
          <w:lang w:val="en-US"/>
        </w:rPr>
      </w:pPr>
      <w:r w:rsidRPr="001F4AC1">
        <w:rPr>
          <w:lang w:val="en-US"/>
        </w:rPr>
        <w:t xml:space="preserve">      smooth_scroll: yes</w:t>
      </w:r>
    </w:p>
    <w:p w:rsidR="001F4AC1" w:rsidRPr="001F4AC1" w:rsidRDefault="001F4AC1" w:rsidP="001F4AC1">
      <w:pPr>
        <w:rPr>
          <w:lang w:val="en-US"/>
        </w:rPr>
      </w:pPr>
      <w:r w:rsidRPr="001F4AC1">
        <w:rPr>
          <w:lang w:val="en-US"/>
        </w:rPr>
        <w:t>runtime: shiny</w:t>
      </w:r>
    </w:p>
    <w:p w:rsidR="001F4AC1" w:rsidRPr="001F4AC1" w:rsidRDefault="001F4AC1" w:rsidP="001F4AC1">
      <w:pPr>
        <w:rPr>
          <w:lang w:val="en-US"/>
        </w:rPr>
      </w:pPr>
      <w:r w:rsidRPr="001F4AC1">
        <w:rPr>
          <w:lang w:val="en-US"/>
        </w:rPr>
        <w:t>resource_files:</w:t>
      </w:r>
    </w:p>
    <w:p w:rsidR="001F4AC1" w:rsidRPr="001F4AC1" w:rsidRDefault="001F4AC1" w:rsidP="001F4AC1">
      <w:pPr>
        <w:rPr>
          <w:lang w:val="en-US"/>
        </w:rPr>
      </w:pPr>
      <w:r w:rsidRPr="001F4AC1">
        <w:rPr>
          <w:lang w:val="en-US"/>
        </w:rPr>
        <w:t>- app.R</w:t>
      </w:r>
    </w:p>
    <w:p w:rsidR="001F4AC1" w:rsidRPr="001F4AC1" w:rsidRDefault="001F4AC1" w:rsidP="001F4AC1">
      <w:pPr>
        <w:rPr>
          <w:lang w:val="en-US"/>
        </w:rPr>
      </w:pPr>
      <w:r w:rsidRPr="001F4AC1">
        <w:rPr>
          <w:lang w:val="en-US"/>
        </w:rPr>
        <w:t>---</w:t>
      </w:r>
    </w:p>
    <w:p w:rsidR="001F4AC1" w:rsidRPr="001F4AC1" w:rsidRDefault="001F4AC1" w:rsidP="001F4AC1">
      <w:pPr>
        <w:rPr>
          <w:lang w:val="en-US"/>
        </w:rPr>
      </w:pPr>
    </w:p>
    <w:p w:rsidR="001F4AC1" w:rsidRPr="001F4AC1" w:rsidRDefault="001F4AC1" w:rsidP="001F4AC1">
      <w:pPr>
        <w:rPr>
          <w:lang w:val="en-US"/>
        </w:rPr>
      </w:pPr>
      <w:r w:rsidRPr="001F4AC1">
        <w:rPr>
          <w:lang w:val="en-US"/>
        </w:rPr>
        <w:t>```{r setup, include=FALSE}</w:t>
      </w:r>
    </w:p>
    <w:p w:rsidR="001F4AC1" w:rsidRPr="001F4AC1" w:rsidRDefault="001F4AC1" w:rsidP="001F4AC1">
      <w:pPr>
        <w:rPr>
          <w:lang w:val="en-US"/>
        </w:rPr>
      </w:pPr>
      <w:r w:rsidRPr="001F4AC1">
        <w:rPr>
          <w:lang w:val="en-US"/>
        </w:rPr>
        <w:t>knitr::opts_chunk$set(echo = TRUE)</w:t>
      </w:r>
    </w:p>
    <w:p w:rsidR="001F4AC1" w:rsidRDefault="001F4AC1" w:rsidP="001F4AC1">
      <w:r>
        <w:t>```</w:t>
      </w:r>
    </w:p>
    <w:p w:rsidR="001F4AC1" w:rsidRDefault="001F4AC1" w:rsidP="001F4AC1"/>
    <w:p w:rsidR="001F4AC1" w:rsidRDefault="001F4AC1" w:rsidP="001F4AC1">
      <w:r>
        <w:t># Introducción</w:t>
      </w:r>
    </w:p>
    <w:p w:rsidR="001F4AC1" w:rsidRDefault="001F4AC1" w:rsidP="001F4AC1"/>
    <w:p w:rsidR="001F4AC1" w:rsidRDefault="001F4AC1" w:rsidP="001F4AC1">
      <w:r>
        <w:t>Una de las propiedades más importantes de una población es su tamaño, es decir la cantidad de individuos que la población alcanza en un determinado sitio. Aunque esta propiedad es muy sencilla de comprender, como siempre en ecología, no es fácil de obtener en el campo.</w:t>
      </w:r>
    </w:p>
    <w:p w:rsidR="001F4AC1" w:rsidRDefault="001F4AC1" w:rsidP="001F4AC1"/>
    <w:p w:rsidR="001F4AC1" w:rsidRDefault="001F4AC1" w:rsidP="001F4AC1">
      <w:r>
        <w:t xml:space="preserve">En el presente trabajo </w:t>
      </w:r>
      <w:del w:id="0" w:author="ANDREA KATHERINE JARA GUERRERO" w:date="2020-10-19T11:26:00Z">
        <w:r w:rsidDel="00C511CC">
          <w:delText>propondremos el</w:delText>
        </w:r>
      </w:del>
      <w:ins w:id="1" w:author="ANDREA KATHERINE JARA GUERRERO" w:date="2020-10-19T11:26:00Z">
        <w:r w:rsidR="00C511CC">
          <w:t>se pro</w:t>
        </w:r>
      </w:ins>
      <w:ins w:id="2" w:author="ANDREA KATHERINE JARA GUERRERO" w:date="2020-10-19T11:27:00Z">
        <w:r w:rsidR="00C511CC">
          <w:t>pone</w:t>
        </w:r>
      </w:ins>
      <w:r>
        <w:t xml:space="preserve"> aclarar los conceptos de abundancia total y relativa, y densidad bruta y ecológica. </w:t>
      </w:r>
    </w:p>
    <w:p w:rsidR="001F4AC1" w:rsidRDefault="001F4AC1" w:rsidP="001F4AC1"/>
    <w:p w:rsidR="001F4AC1" w:rsidRDefault="001F4AC1" w:rsidP="001F4AC1">
      <w:r>
        <w:t xml:space="preserve">La abundancia total hace referencia a la cantidad total de individuos de una población. </w:t>
      </w:r>
      <w:del w:id="3" w:author="ANDREA KATHERINE JARA GUERRERO" w:date="2020-10-19T12:13:00Z">
        <w:r w:rsidDel="002652E4">
          <w:delText>La abundancia total de la población e</w:delText>
        </w:r>
      </w:del>
      <w:ins w:id="4" w:author="ANDREA KATHERINE JARA GUERRERO" w:date="2020-10-19T12:13:00Z">
        <w:r w:rsidR="002652E4">
          <w:t>E</w:t>
        </w:r>
      </w:ins>
      <w:r>
        <w:t xml:space="preserve">stá dada por la densidad de individuos y el área de distribución de la especie. </w:t>
      </w:r>
      <w:ins w:id="5" w:author="ANDREA KATHERINE JARA GUERRERO" w:date="2020-10-19T12:13:00Z">
        <w:r w:rsidR="002652E4">
          <w:t xml:space="preserve">Por otro lado, </w:t>
        </w:r>
      </w:ins>
      <w:del w:id="6" w:author="ANDREA KATHERINE JARA GUERRERO" w:date="2020-10-19T12:13:00Z">
        <w:r w:rsidDel="002652E4">
          <w:delText>L</w:delText>
        </w:r>
      </w:del>
      <w:ins w:id="7" w:author="ANDREA KATHERINE JARA GUERRERO" w:date="2020-10-19T12:13:00Z">
        <w:r w:rsidR="002652E4">
          <w:t>l</w:t>
        </w:r>
      </w:ins>
      <w:r>
        <w:t>a abundancia relativa nos permite comparar el tamaño de la población en dos diferentes condiciones. Por ejemplo, podemos comparar el número de individuos entre diferentes localidades, o en relación a los individuos de otras especies.</w:t>
      </w:r>
    </w:p>
    <w:p w:rsidR="001F4AC1" w:rsidRDefault="001F4AC1" w:rsidP="001F4AC1"/>
    <w:p w:rsidR="001F4AC1" w:rsidRDefault="001F4AC1" w:rsidP="001F4AC1">
      <w:r>
        <w:t xml:space="preserve">La densidad es una medida que evalúa el número de individuos por unidad de esfuerzo </w:t>
      </w:r>
      <w:del w:id="8" w:author="ANDREA KATHERINE JARA GUERRERO" w:date="2020-10-19T12:13:00Z">
        <w:r w:rsidDel="002652E4">
          <w:delText>muestreal</w:delText>
        </w:r>
      </w:del>
      <w:ins w:id="9" w:author="ANDREA KATHERINE JARA GUERRERO" w:date="2020-10-19T12:13:00Z">
        <w:r w:rsidR="002652E4">
          <w:t>de muestreo</w:t>
        </w:r>
      </w:ins>
      <w:r>
        <w:t>. Por ejemplo, la cantidad de plantas por metro cuadrado, o el número de aves capturadas por metro de red de neblina. Hablamos de densidad bruta cuando extrapolamos este dato para una determinada superficie. Mientras que la densidad ecológica se refiere al número de individuos en relación al área que realmente ocupa esta especie.</w:t>
      </w:r>
    </w:p>
    <w:p w:rsidR="001F4AC1" w:rsidRDefault="001F4AC1" w:rsidP="001F4AC1"/>
    <w:p w:rsidR="001F4AC1" w:rsidRDefault="001F4AC1" w:rsidP="001F4AC1">
      <w:r>
        <w:t>Estos conceptos que acabamos de ver están planteados desde un punto de vista de la población. El tener información a nivel de la población total implica poder realizar un censo, sin embargo, como sabemos eso no es posible, por lo que mucho de nuestro trabajo y nuestros argumentos implican trabajar con muestras.</w:t>
      </w:r>
    </w:p>
    <w:p w:rsidR="001F4AC1" w:rsidRDefault="001F4AC1" w:rsidP="001F4AC1"/>
    <w:p w:rsidR="001F4AC1" w:rsidRDefault="001F4AC1" w:rsidP="001F4AC1"/>
    <w:p w:rsidR="001F4AC1" w:rsidRDefault="001F4AC1" w:rsidP="001F4AC1">
      <w:r>
        <w:t># Casos de estudio</w:t>
      </w:r>
    </w:p>
    <w:p w:rsidR="001F4AC1" w:rsidRDefault="001F4AC1" w:rsidP="001F4AC1"/>
    <w:p w:rsidR="001F4AC1" w:rsidRDefault="001F4AC1" w:rsidP="001F4AC1">
      <w:r>
        <w:t>A continuación vamos a presentar dos casos de estudio. En el primer caso lo que haremos es comparar las características de abundancia y densidad entre dos especies. En el segundo caso compararemos una misma especie bajo dos condiciones distintas.</w:t>
      </w:r>
    </w:p>
    <w:p w:rsidR="001F4AC1" w:rsidRDefault="001F4AC1" w:rsidP="001F4AC1"/>
    <w:p w:rsidR="001F4AC1" w:rsidRDefault="001F4AC1" w:rsidP="001F4AC1">
      <w:r>
        <w:t>## Caso 1: Comparación de poblaciones de dos especies</w:t>
      </w:r>
    </w:p>
    <w:p w:rsidR="001F4AC1" w:rsidRDefault="001F4AC1" w:rsidP="001F4AC1"/>
    <w:p w:rsidR="001F4AC1" w:rsidRDefault="001F4AC1" w:rsidP="001F4AC1">
      <w:r>
        <w:t>Vamos a comparar la densidad y abundancia de **</w:t>
      </w:r>
      <w:proofErr w:type="spellStart"/>
      <w:r>
        <w:t>Cedrella</w:t>
      </w:r>
      <w:proofErr w:type="spellEnd"/>
      <w:r>
        <w:t xml:space="preserve"> </w:t>
      </w:r>
      <w:proofErr w:type="spellStart"/>
      <w:r>
        <w:t>odorata</w:t>
      </w:r>
      <w:proofErr w:type="spellEnd"/>
      <w:r>
        <w:t>** y de **</w:t>
      </w:r>
      <w:proofErr w:type="spellStart"/>
      <w:r>
        <w:t>Cinchona</w:t>
      </w:r>
      <w:proofErr w:type="spellEnd"/>
      <w:r>
        <w:t xml:space="preserve"> </w:t>
      </w:r>
      <w:proofErr w:type="spellStart"/>
      <w:r>
        <w:t>officinalis</w:t>
      </w:r>
      <w:proofErr w:type="spellEnd"/>
      <w:r>
        <w:t>**</w:t>
      </w:r>
      <w:ins w:id="10" w:author="ANDREA KATHERINE JARA GUERRERO" w:date="2020-10-19T12:15:00Z">
        <w:r w:rsidR="002652E4">
          <w:t>,</w:t>
        </w:r>
      </w:ins>
      <w:r>
        <w:t xml:space="preserve"> dos especies que habitan los bosques montanos en Ecuador. Este ejercicio es hipotético y no corresponde</w:t>
      </w:r>
      <w:del w:id="11" w:author="ANDREA KATHERINE JARA GUERRERO" w:date="2020-10-19T12:15:00Z">
        <w:r w:rsidDel="002652E4">
          <w:delText>n</w:delText>
        </w:r>
      </w:del>
      <w:r>
        <w:t xml:space="preserve"> a datos reales.</w:t>
      </w:r>
    </w:p>
    <w:p w:rsidR="001F4AC1" w:rsidRDefault="001F4AC1" w:rsidP="001F4AC1"/>
    <w:p w:rsidR="001F4AC1" w:rsidRDefault="001F4AC1" w:rsidP="001F4AC1">
      <w:r w:rsidRPr="001F4AC1">
        <w:rPr>
          <w:lang w:val="en-US"/>
        </w:rPr>
        <w:t xml:space="preserve">```{r, echo = FALSE, warning=FALSE, message=FALSE, fig.cap= "Figura 1. </w:t>
      </w:r>
      <w:r>
        <w:t>Distribución de las poblaciones</w:t>
      </w:r>
      <w:proofErr w:type="gramStart"/>
      <w:r>
        <w:t>" }</w:t>
      </w:r>
      <w:proofErr w:type="gramEnd"/>
    </w:p>
    <w:p w:rsidR="001F4AC1" w:rsidRDefault="001F4AC1" w:rsidP="001F4AC1">
      <w:proofErr w:type="spellStart"/>
      <w:r>
        <w:t>require</w:t>
      </w:r>
      <w:proofErr w:type="spellEnd"/>
      <w:r>
        <w:t>(</w:t>
      </w:r>
      <w:proofErr w:type="spellStart"/>
      <w:r>
        <w:t>spatstat</w:t>
      </w:r>
      <w:proofErr w:type="spellEnd"/>
      <w:r>
        <w:t>)</w:t>
      </w:r>
    </w:p>
    <w:p w:rsidR="001F4AC1" w:rsidRDefault="001F4AC1" w:rsidP="001F4AC1">
      <w:proofErr w:type="spellStart"/>
      <w:r>
        <w:t>require</w:t>
      </w:r>
      <w:proofErr w:type="spellEnd"/>
      <w:r>
        <w:t>(</w:t>
      </w:r>
      <w:proofErr w:type="spellStart"/>
      <w:r>
        <w:t>raster</w:t>
      </w:r>
      <w:proofErr w:type="spellEnd"/>
      <w:r>
        <w:t>)</w:t>
      </w:r>
    </w:p>
    <w:p w:rsidR="001F4AC1" w:rsidRDefault="001F4AC1" w:rsidP="001F4AC1"/>
    <w:p w:rsidR="001F4AC1" w:rsidRDefault="001F4AC1" w:rsidP="001F4AC1">
      <w:proofErr w:type="spellStart"/>
      <w:r>
        <w:t>xrange</w:t>
      </w:r>
      <w:proofErr w:type="spellEnd"/>
      <w:r>
        <w:t>=</w:t>
      </w:r>
      <w:proofErr w:type="gramStart"/>
      <w:r>
        <w:t>c(</w:t>
      </w:r>
      <w:proofErr w:type="gramEnd"/>
      <w:r>
        <w:t>0, 500)</w:t>
      </w:r>
    </w:p>
    <w:p w:rsidR="001F4AC1" w:rsidRPr="001F4AC1" w:rsidRDefault="001F4AC1" w:rsidP="001F4AC1">
      <w:pPr>
        <w:rPr>
          <w:lang w:val="en-US"/>
        </w:rPr>
      </w:pPr>
      <w:r w:rsidRPr="001F4AC1">
        <w:rPr>
          <w:lang w:val="en-US"/>
        </w:rPr>
        <w:t>yrange=c(0, 500)</w:t>
      </w:r>
    </w:p>
    <w:p w:rsidR="001F4AC1" w:rsidRPr="001F4AC1" w:rsidRDefault="001F4AC1" w:rsidP="001F4AC1">
      <w:pPr>
        <w:rPr>
          <w:lang w:val="en-US"/>
        </w:rPr>
      </w:pPr>
      <w:r w:rsidRPr="001F4AC1">
        <w:rPr>
          <w:lang w:val="en-US"/>
        </w:rPr>
        <w:t>window&lt;-owin(xrange, yrange)</w:t>
      </w:r>
    </w:p>
    <w:p w:rsidR="001F4AC1" w:rsidRPr="001F4AC1" w:rsidRDefault="001F4AC1" w:rsidP="001F4AC1">
      <w:pPr>
        <w:rPr>
          <w:lang w:val="en-US"/>
        </w:rPr>
      </w:pPr>
    </w:p>
    <w:p w:rsidR="001F4AC1" w:rsidRPr="001F4AC1" w:rsidRDefault="001F4AC1" w:rsidP="001F4AC1">
      <w:pPr>
        <w:rPr>
          <w:lang w:val="en-US"/>
        </w:rPr>
      </w:pPr>
      <w:r w:rsidRPr="001F4AC1">
        <w:rPr>
          <w:lang w:val="en-US"/>
        </w:rPr>
        <w:t># Build maps from random points ----</w:t>
      </w:r>
    </w:p>
    <w:p w:rsidR="001F4AC1" w:rsidRPr="001F4AC1" w:rsidRDefault="001F4AC1" w:rsidP="001F4AC1">
      <w:pPr>
        <w:rPr>
          <w:lang w:val="en-US"/>
        </w:rPr>
      </w:pPr>
      <w:r w:rsidRPr="001F4AC1">
        <w:rPr>
          <w:lang w:val="en-US"/>
        </w:rPr>
        <w:t>set.seed(53)</w:t>
      </w:r>
    </w:p>
    <w:p w:rsidR="001F4AC1" w:rsidRPr="001F4AC1" w:rsidRDefault="001F4AC1" w:rsidP="001F4AC1">
      <w:pPr>
        <w:rPr>
          <w:lang w:val="en-US"/>
        </w:rPr>
      </w:pPr>
      <w:r w:rsidRPr="001F4AC1">
        <w:rPr>
          <w:lang w:val="en-US"/>
        </w:rPr>
        <w:t>elev  &lt;- density(rpoispp(lambda=1.5, lmax= 5, win=window)) #</w:t>
      </w:r>
    </w:p>
    <w:p w:rsidR="001F4AC1" w:rsidRPr="001F4AC1" w:rsidRDefault="001F4AC1" w:rsidP="001F4AC1">
      <w:pPr>
        <w:rPr>
          <w:lang w:val="en-US"/>
        </w:rPr>
      </w:pPr>
      <w:r w:rsidRPr="001F4AC1">
        <w:rPr>
          <w:lang w:val="en-US"/>
        </w:rPr>
        <w:t>elev &lt;- elev*1000</w:t>
      </w:r>
    </w:p>
    <w:p w:rsidR="001F4AC1" w:rsidRPr="001F4AC1" w:rsidRDefault="001F4AC1" w:rsidP="001F4AC1">
      <w:pPr>
        <w:rPr>
          <w:lang w:val="en-US"/>
        </w:rPr>
      </w:pPr>
    </w:p>
    <w:p w:rsidR="001F4AC1" w:rsidRPr="001F4AC1" w:rsidRDefault="001F4AC1" w:rsidP="001F4AC1">
      <w:pPr>
        <w:rPr>
          <w:lang w:val="en-US"/>
        </w:rPr>
      </w:pPr>
      <w:r w:rsidRPr="001F4AC1">
        <w:rPr>
          <w:lang w:val="en-US"/>
        </w:rPr>
        <w:t>elev1 &lt;- elev</w:t>
      </w:r>
    </w:p>
    <w:p w:rsidR="001F4AC1" w:rsidRPr="001F4AC1" w:rsidRDefault="001F4AC1" w:rsidP="001F4AC1">
      <w:pPr>
        <w:rPr>
          <w:lang w:val="en-US"/>
        </w:rPr>
      </w:pPr>
      <w:r w:rsidRPr="001F4AC1">
        <w:rPr>
          <w:lang w:val="en-US"/>
        </w:rPr>
        <w:t>elev1[elev1&lt;1490] &lt;- NA</w:t>
      </w:r>
    </w:p>
    <w:p w:rsidR="001F4AC1" w:rsidRPr="001F4AC1" w:rsidRDefault="001F4AC1" w:rsidP="001F4AC1">
      <w:pPr>
        <w:rPr>
          <w:lang w:val="en-US"/>
        </w:rPr>
      </w:pPr>
      <w:r w:rsidRPr="001F4AC1">
        <w:rPr>
          <w:lang w:val="en-US"/>
        </w:rPr>
        <w:t>elev1[elev1&gt;1502] &lt;- NA</w:t>
      </w:r>
    </w:p>
    <w:p w:rsidR="001F4AC1" w:rsidRPr="001F4AC1" w:rsidRDefault="001F4AC1" w:rsidP="001F4AC1">
      <w:pPr>
        <w:rPr>
          <w:lang w:val="en-US"/>
        </w:rPr>
      </w:pPr>
      <w:r w:rsidRPr="001F4AC1">
        <w:rPr>
          <w:lang w:val="en-US"/>
        </w:rPr>
        <w:t>spp1 &lt;- rpoint(500, elev1)</w:t>
      </w:r>
    </w:p>
    <w:p w:rsidR="001F4AC1" w:rsidRPr="001F4AC1" w:rsidRDefault="001F4AC1" w:rsidP="001F4AC1">
      <w:pPr>
        <w:rPr>
          <w:lang w:val="en-US"/>
        </w:rPr>
      </w:pPr>
    </w:p>
    <w:p w:rsidR="001F4AC1" w:rsidRPr="001F4AC1" w:rsidRDefault="001F4AC1" w:rsidP="001F4AC1">
      <w:pPr>
        <w:rPr>
          <w:lang w:val="en-US"/>
        </w:rPr>
      </w:pPr>
      <w:r w:rsidRPr="001F4AC1">
        <w:rPr>
          <w:lang w:val="en-US"/>
        </w:rPr>
        <w:t>elev2 &lt;- elev</w:t>
      </w:r>
    </w:p>
    <w:p w:rsidR="001F4AC1" w:rsidRPr="001F4AC1" w:rsidRDefault="001F4AC1" w:rsidP="001F4AC1">
      <w:pPr>
        <w:rPr>
          <w:lang w:val="en-US"/>
        </w:rPr>
      </w:pPr>
      <w:r w:rsidRPr="001F4AC1">
        <w:rPr>
          <w:lang w:val="en-US"/>
        </w:rPr>
        <w:t>elev2[elev2&gt;1495] &lt;- NA</w:t>
      </w:r>
    </w:p>
    <w:p w:rsidR="001F4AC1" w:rsidRPr="001F4AC1" w:rsidRDefault="001F4AC1" w:rsidP="001F4AC1">
      <w:pPr>
        <w:rPr>
          <w:lang w:val="en-US"/>
        </w:rPr>
      </w:pPr>
      <w:r w:rsidRPr="001F4AC1">
        <w:rPr>
          <w:lang w:val="en-US"/>
        </w:rPr>
        <w:t>spp2 &lt;- rpoint(300, elev2)</w:t>
      </w:r>
    </w:p>
    <w:p w:rsidR="001F4AC1" w:rsidRPr="001F4AC1" w:rsidRDefault="001F4AC1" w:rsidP="001F4AC1">
      <w:pPr>
        <w:rPr>
          <w:lang w:val="en-US"/>
        </w:rPr>
      </w:pPr>
    </w:p>
    <w:p w:rsidR="001F4AC1" w:rsidRDefault="001F4AC1" w:rsidP="001F4AC1">
      <w:r>
        <w:t>```</w:t>
      </w:r>
    </w:p>
    <w:p w:rsidR="001F4AC1" w:rsidRDefault="001F4AC1" w:rsidP="001F4AC1"/>
    <w:p w:rsidR="001F4AC1" w:rsidRDefault="001F4AC1" w:rsidP="001F4AC1">
      <w:del w:id="12" w:author="ANDREA KATHERINE JARA GUERRERO" w:date="2020-10-19T12:16:00Z">
        <w:r w:rsidDel="002652E4">
          <w:delText xml:space="preserve">La primera especie </w:delText>
        </w:r>
      </w:del>
      <w:r>
        <w:t>**</w:t>
      </w:r>
      <w:proofErr w:type="spellStart"/>
      <w:r>
        <w:t>Cedrella</w:t>
      </w:r>
      <w:proofErr w:type="spellEnd"/>
      <w:r>
        <w:t xml:space="preserve"> </w:t>
      </w:r>
      <w:proofErr w:type="spellStart"/>
      <w:r>
        <w:t>odorata</w:t>
      </w:r>
      <w:proofErr w:type="spellEnd"/>
      <w:r>
        <w:t>**</w:t>
      </w:r>
      <w:ins w:id="13" w:author="ANDREA KATHERINE JARA GUERRERO" w:date="2020-10-19T12:16:00Z">
        <w:r w:rsidR="002652E4">
          <w:t>,</w:t>
        </w:r>
      </w:ins>
      <w:r>
        <w:t xml:space="preserve"> se desarrolla en las partes más altas</w:t>
      </w:r>
      <w:ins w:id="14" w:author="ANDREA KATHERINE JARA GUERRERO" w:date="2020-10-19T12:16:00Z">
        <w:r w:rsidR="002652E4">
          <w:t>,</w:t>
        </w:r>
      </w:ins>
      <w:del w:id="15" w:author="ANDREA KATHERINE JARA GUERRERO" w:date="2020-10-19T12:16:00Z">
        <w:r w:rsidDel="002652E4">
          <w:delText>.</w:delText>
        </w:r>
      </w:del>
      <w:r>
        <w:t xml:space="preserve"> </w:t>
      </w:r>
      <w:del w:id="16" w:author="ANDREA KATHERINE JARA GUERRERO" w:date="2020-10-19T12:16:00Z">
        <w:r w:rsidDel="002652E4">
          <w:delText>M</w:delText>
        </w:r>
      </w:del>
      <w:ins w:id="17" w:author="ANDREA KATHERINE JARA GUERRERO" w:date="2020-10-19T12:16:00Z">
        <w:r w:rsidR="002652E4">
          <w:t>m</w:t>
        </w:r>
      </w:ins>
      <w:r>
        <w:t xml:space="preserve">ientras que </w:t>
      </w:r>
      <w:del w:id="18" w:author="ANDREA KATHERINE JARA GUERRERO" w:date="2020-10-19T12:16:00Z">
        <w:r w:rsidDel="002652E4">
          <w:delText xml:space="preserve">la  segunda especie </w:delText>
        </w:r>
      </w:del>
      <w:r>
        <w:t>**</w:t>
      </w:r>
      <w:proofErr w:type="spellStart"/>
      <w:r>
        <w:t>Cinchona</w:t>
      </w:r>
      <w:proofErr w:type="spellEnd"/>
      <w:r>
        <w:t xml:space="preserve"> </w:t>
      </w:r>
      <w:proofErr w:type="spellStart"/>
      <w:r>
        <w:t>officinalis</w:t>
      </w:r>
      <w:proofErr w:type="spellEnd"/>
      <w:r>
        <w:t>** se encuentra distribuida en las zonas más bajas.</w:t>
      </w:r>
    </w:p>
    <w:p w:rsidR="001F4AC1" w:rsidRDefault="001F4AC1" w:rsidP="001F4AC1"/>
    <w:p w:rsidR="001F4AC1" w:rsidRDefault="001F4AC1" w:rsidP="001F4AC1">
      <w:r>
        <w:t>``</w:t>
      </w:r>
      <w:proofErr w:type="gramStart"/>
      <w:r>
        <w:t>`{</w:t>
      </w:r>
      <w:proofErr w:type="gramEnd"/>
      <w:r>
        <w:t>r, echo = FALSE}</w:t>
      </w:r>
    </w:p>
    <w:p w:rsidR="001F4AC1" w:rsidRDefault="001F4AC1" w:rsidP="001F4AC1">
      <w:r>
        <w:t>par(</w:t>
      </w:r>
      <w:proofErr w:type="spellStart"/>
      <w:r>
        <w:t>mfcol</w:t>
      </w:r>
      <w:proofErr w:type="spellEnd"/>
      <w:r>
        <w:t>=</w:t>
      </w:r>
      <w:proofErr w:type="gramStart"/>
      <w:r>
        <w:t>c(</w:t>
      </w:r>
      <w:proofErr w:type="gramEnd"/>
      <w:r>
        <w:t>1,2))</w:t>
      </w:r>
    </w:p>
    <w:p w:rsidR="001F4AC1" w:rsidRPr="001F4AC1" w:rsidRDefault="001F4AC1" w:rsidP="001F4AC1">
      <w:pPr>
        <w:rPr>
          <w:lang w:val="en-US"/>
        </w:rPr>
      </w:pPr>
      <w:r w:rsidRPr="001F4AC1">
        <w:rPr>
          <w:lang w:val="en-US"/>
        </w:rPr>
        <w:t>plot(elev1, col=grey.colors(10), main="Cedrella odorata")</w:t>
      </w:r>
    </w:p>
    <w:p w:rsidR="001F4AC1" w:rsidRPr="001F4AC1" w:rsidRDefault="001F4AC1" w:rsidP="001F4AC1">
      <w:pPr>
        <w:rPr>
          <w:lang w:val="en-US"/>
        </w:rPr>
      </w:pPr>
      <w:r w:rsidRPr="001F4AC1">
        <w:rPr>
          <w:lang w:val="en-US"/>
        </w:rPr>
        <w:t>points(spp1$x, spp1$y, pch=21, cex=0.7, bg=rgb(0.8,0,0.1,0.8))</w:t>
      </w:r>
    </w:p>
    <w:p w:rsidR="001F4AC1" w:rsidRPr="001F4AC1" w:rsidRDefault="001F4AC1" w:rsidP="001F4AC1">
      <w:pPr>
        <w:rPr>
          <w:lang w:val="en-US"/>
        </w:rPr>
      </w:pPr>
      <w:r w:rsidRPr="001F4AC1">
        <w:rPr>
          <w:lang w:val="en-US"/>
        </w:rPr>
        <w:t>segments(x0 = seq(0,500,100) , y0= rep(0,6), x1 = seq(0,500,100), y1= rep(500,6))</w:t>
      </w:r>
    </w:p>
    <w:p w:rsidR="001F4AC1" w:rsidRPr="001F4AC1" w:rsidRDefault="001F4AC1" w:rsidP="001F4AC1">
      <w:pPr>
        <w:rPr>
          <w:lang w:val="en-US"/>
        </w:rPr>
      </w:pPr>
      <w:r w:rsidRPr="001F4AC1">
        <w:rPr>
          <w:lang w:val="en-US"/>
        </w:rPr>
        <w:lastRenderedPageBreak/>
        <w:t>segments(x0 = rep(0,6), y0=seq(0,500,100), x1 = rep(500,6), y1=seq(0,500,100))</w:t>
      </w:r>
    </w:p>
    <w:p w:rsidR="001F4AC1" w:rsidRPr="001F4AC1" w:rsidRDefault="001F4AC1" w:rsidP="001F4AC1">
      <w:pPr>
        <w:rPr>
          <w:lang w:val="en-US"/>
        </w:rPr>
      </w:pPr>
    </w:p>
    <w:p w:rsidR="001F4AC1" w:rsidRPr="001F4AC1" w:rsidRDefault="001F4AC1" w:rsidP="001F4AC1">
      <w:pPr>
        <w:rPr>
          <w:lang w:val="en-US"/>
        </w:rPr>
      </w:pPr>
      <w:r w:rsidRPr="001F4AC1">
        <w:rPr>
          <w:lang w:val="en-US"/>
        </w:rPr>
        <w:t>plot(elev2, col=grey.colors(10), main="Cinchona officinalis")</w:t>
      </w:r>
    </w:p>
    <w:p w:rsidR="001F4AC1" w:rsidRPr="001F4AC1" w:rsidRDefault="001F4AC1" w:rsidP="001F4AC1">
      <w:pPr>
        <w:rPr>
          <w:lang w:val="en-US"/>
        </w:rPr>
      </w:pPr>
      <w:r w:rsidRPr="001F4AC1">
        <w:rPr>
          <w:lang w:val="en-US"/>
        </w:rPr>
        <w:t>points(spp2$x, spp2$y, pch=21, cex=0.7, bg=rgb(0.8,0,0.1,0.8))</w:t>
      </w:r>
    </w:p>
    <w:p w:rsidR="001F4AC1" w:rsidRPr="001F4AC1" w:rsidRDefault="001F4AC1" w:rsidP="001F4AC1">
      <w:pPr>
        <w:rPr>
          <w:lang w:val="en-US"/>
        </w:rPr>
      </w:pPr>
      <w:r w:rsidRPr="001F4AC1">
        <w:rPr>
          <w:lang w:val="en-US"/>
        </w:rPr>
        <w:t>segments(x0 = seq(0,500,100) , y0= rep(0,6), x1 = seq(0,500,100), y1= rep(500,6))</w:t>
      </w:r>
    </w:p>
    <w:p w:rsidR="001F4AC1" w:rsidRPr="001F4AC1" w:rsidRDefault="001F4AC1" w:rsidP="001F4AC1">
      <w:pPr>
        <w:rPr>
          <w:lang w:val="en-US"/>
        </w:rPr>
      </w:pPr>
      <w:r w:rsidRPr="001F4AC1">
        <w:rPr>
          <w:lang w:val="en-US"/>
        </w:rPr>
        <w:t>segments(x0 = rep(0,6), y0=seq(0,500,100), x1 = rep(500,6), y1=seq(0,500,100))</w:t>
      </w:r>
    </w:p>
    <w:p w:rsidR="001F4AC1" w:rsidRDefault="001F4AC1" w:rsidP="001F4AC1">
      <w:r>
        <w:t>```</w:t>
      </w:r>
    </w:p>
    <w:p w:rsidR="001F4AC1" w:rsidRDefault="001F4AC1" w:rsidP="001F4AC1"/>
    <w:p w:rsidR="001F4AC1" w:rsidRDefault="001F4AC1" w:rsidP="001F4AC1">
      <w:r>
        <w:t>Ahora lo que haremos es calcular la densidad y la abundancia para cada una de las especies. Como no podremos usar los datos de censos realizaremos un muestreo.</w:t>
      </w:r>
    </w:p>
    <w:p w:rsidR="001F4AC1" w:rsidRDefault="001F4AC1" w:rsidP="001F4AC1"/>
    <w:p w:rsidR="001F4AC1" w:rsidRDefault="001F4AC1" w:rsidP="001F4AC1">
      <w:r>
        <w:t xml:space="preserve">Usted puede muestrear las dos poblaciones y obtener el tamaño para cada especie en cada parcela de muestreo. Usted puede cambiar el tamaño de la parcela y la cantidad de parcelas que muestreará (número de muestras). </w:t>
      </w:r>
      <w:del w:id="19" w:author="ANDREA KATHERINE JARA GUERRERO" w:date="2020-10-19T12:20:00Z">
        <w:r w:rsidDel="002652E4">
          <w:delText>Los datos</w:delText>
        </w:r>
      </w:del>
      <w:ins w:id="20" w:author="ANDREA KATHERINE JARA GUERRERO" w:date="2020-10-19T12:20:00Z">
        <w:r w:rsidR="002652E4">
          <w:t>El valor</w:t>
        </w:r>
      </w:ins>
      <w:r>
        <w:t xml:space="preserve"> de </w:t>
      </w:r>
      <w:ins w:id="21" w:author="ANDREA KATHERINE JARA GUERRERO" w:date="2020-10-19T12:20:00Z">
        <w:r w:rsidR="002652E4">
          <w:t>“</w:t>
        </w:r>
      </w:ins>
      <w:r>
        <w:t>Tamaño de parcela</w:t>
      </w:r>
      <w:ins w:id="22" w:author="ANDREA KATHERINE JARA GUERRERO" w:date="2020-10-19T12:20:00Z">
        <w:r w:rsidR="002652E4">
          <w:t>” corresponde a</w:t>
        </w:r>
      </w:ins>
      <w:del w:id="23" w:author="ANDREA KATHERINE JARA GUERRERO" w:date="2020-10-19T12:20:00Z">
        <w:r w:rsidDel="002652E4">
          <w:delText xml:space="preserve"> es</w:delText>
        </w:r>
      </w:del>
      <w:r>
        <w:t xml:space="preserve"> </w:t>
      </w:r>
      <w:del w:id="24" w:author="ANDREA KATHERINE JARA GUERRERO" w:date="2020-10-19T12:20:00Z">
        <w:r w:rsidDel="002652E4">
          <w:delText>el tamaño</w:delText>
        </w:r>
      </w:del>
      <w:ins w:id="25" w:author="ANDREA KATHERINE JARA GUERRERO" w:date="2020-10-19T12:20:00Z">
        <w:r w:rsidR="002652E4">
          <w:t>la longitud</w:t>
        </w:r>
      </w:ins>
      <w:r>
        <w:t xml:space="preserve"> de cada lado en metros. Si se dan cuenta en la Figura 1 la zona de estudio es de 500 por 500 metros, </w:t>
      </w:r>
      <w:del w:id="26" w:author="ANDREA KATHERINE JARA GUERRERO" w:date="2020-10-19T12:21:00Z">
        <w:r w:rsidDel="002652E4">
          <w:delText xml:space="preserve">asea </w:delText>
        </w:r>
      </w:del>
      <w:ins w:id="27" w:author="ANDREA KATHERINE JARA GUERRERO" w:date="2020-10-19T12:21:00Z">
        <w:r w:rsidR="002652E4">
          <w:t>o sea</w:t>
        </w:r>
        <w:r w:rsidR="002652E4">
          <w:t xml:space="preserve"> </w:t>
        </w:r>
      </w:ins>
      <w:r>
        <w:t>25 mil metros cuadrados.</w:t>
      </w:r>
    </w:p>
    <w:p w:rsidR="001F4AC1" w:rsidRDefault="001F4AC1" w:rsidP="001F4AC1"/>
    <w:p w:rsidR="001F4AC1" w:rsidRDefault="001F4AC1" w:rsidP="001F4AC1">
      <w:r>
        <w:t>Lo primero que haremos es modificar la cantidad de muestras que se levantan. Si observan en el gráfico</w:t>
      </w:r>
      <w:ins w:id="28" w:author="ANDREA KATHERINE JARA GUERRERO" w:date="2020-10-19T12:21:00Z">
        <w:r w:rsidR="002652E4">
          <w:t>, una</w:t>
        </w:r>
      </w:ins>
      <w:r>
        <w:t xml:space="preserve"> vez que usted modifica el número de muestras </w:t>
      </w:r>
      <w:del w:id="29" w:author="ANDREA KATHERINE JARA GUERRERO" w:date="2020-10-19T12:22:00Z">
        <w:r w:rsidDel="002652E4">
          <w:delText>se ponen en el gráfico</w:delText>
        </w:r>
      </w:del>
      <w:ins w:id="30" w:author="ANDREA KATHERINE JARA GUERRERO" w:date="2020-10-19T12:22:00Z">
        <w:r w:rsidR="002652E4">
          <w:t>aparece</w:t>
        </w:r>
      </w:ins>
      <w:r>
        <w:t xml:space="preserve"> aleatoriamente una cierta cantidad de parcelas. Uno de los problemas de esto es que algunas de las parcelas caen en los sitios en los que no hay esta especie. Ahora podemos ver </w:t>
      </w:r>
      <w:proofErr w:type="gramStart"/>
      <w:r>
        <w:t>los número</w:t>
      </w:r>
      <w:proofErr w:type="gramEnd"/>
      <w:r>
        <w:t xml:space="preserve"> de individuos en cada parcela y para cada especie</w:t>
      </w:r>
      <w:ins w:id="31" w:author="ANDREA KATHERINE JARA GUERRERO" w:date="2020-10-19T12:23:00Z">
        <w:r w:rsidR="002652E4">
          <w:t>. V</w:t>
        </w:r>
      </w:ins>
      <w:del w:id="32" w:author="ANDREA KATHERINE JARA GUERRERO" w:date="2020-10-19T12:23:00Z">
        <w:r w:rsidDel="002652E4">
          <w:delText>, v</w:delText>
        </w:r>
      </w:del>
      <w:r>
        <w:t>aya a la pestaña "Tabla"</w:t>
      </w:r>
      <w:ins w:id="33" w:author="ANDREA KATHERINE JARA GUERRERO" w:date="2020-10-19T12:23:00Z">
        <w:r w:rsidR="001C5E27">
          <w:t>,</w:t>
        </w:r>
      </w:ins>
      <w:r>
        <w:t xml:space="preserve"> ahí podrá ver el número de individuos en cada parcela</w:t>
      </w:r>
      <w:ins w:id="34" w:author="ANDREA KATHERINE JARA GUERRERO" w:date="2020-10-19T12:23:00Z">
        <w:r w:rsidR="001C5E27">
          <w:t>. A</w:t>
        </w:r>
      </w:ins>
      <w:del w:id="35" w:author="ANDREA KATHERINE JARA GUERRERO" w:date="2020-10-19T12:23:00Z">
        <w:r w:rsidDel="001C5E27">
          <w:delText>, a</w:delText>
        </w:r>
      </w:del>
      <w:r>
        <w:t>hora modifique el número de muestr</w:t>
      </w:r>
      <w:ins w:id="36" w:author="ANDREA KATHERINE JARA GUERRERO" w:date="2020-10-19T12:23:00Z">
        <w:r w:rsidR="001C5E27">
          <w:t>a</w:t>
        </w:r>
      </w:ins>
      <w:del w:id="37" w:author="ANDREA KATHERINE JARA GUERRERO" w:date="2020-10-19T12:23:00Z">
        <w:r w:rsidDel="001C5E27">
          <w:delText>e</w:delText>
        </w:r>
      </w:del>
      <w:r>
        <w:t>s y observe los datos. Responda las siguientes preguntas:</w:t>
      </w:r>
    </w:p>
    <w:p w:rsidR="001F4AC1" w:rsidRDefault="001F4AC1" w:rsidP="001F4AC1"/>
    <w:p w:rsidR="001F4AC1" w:rsidRDefault="001F4AC1" w:rsidP="001F4AC1">
      <w:r>
        <w:t>- ¿Cuál de las dos especies presenta un mayor número de parcelas con cero individuos?</w:t>
      </w:r>
    </w:p>
    <w:p w:rsidR="001F4AC1" w:rsidRDefault="001F4AC1" w:rsidP="001F4AC1"/>
    <w:p w:rsidR="001F4AC1" w:rsidRDefault="001F4AC1" w:rsidP="001F4AC1">
      <w:r>
        <w:t>- ¿Hay diferencias entre las especies en el número de individuos en las parcelas con datos?</w:t>
      </w:r>
    </w:p>
    <w:p w:rsidR="001F4AC1" w:rsidRDefault="001F4AC1" w:rsidP="001F4AC1"/>
    <w:p w:rsidR="001F4AC1" w:rsidRDefault="001F4AC1" w:rsidP="001F4AC1"/>
    <w:p w:rsidR="001F4AC1" w:rsidRDefault="001F4AC1" w:rsidP="001F4AC1">
      <w:r>
        <w:t>Muy bien</w:t>
      </w:r>
      <w:ins w:id="38" w:author="ANDREA KATHERINE JARA GUERRERO" w:date="2020-10-19T12:24:00Z">
        <w:r w:rsidR="001C5E27">
          <w:t>,</w:t>
        </w:r>
      </w:ins>
      <w:r>
        <w:t xml:space="preserve"> nuestro siguiente trabajo será calcular la abundancia de cada especie y su densidad tanto bruta como ecológica. Vamos a usar dos metodologías para calcular la abundancia. </w:t>
      </w:r>
    </w:p>
    <w:p w:rsidR="001F4AC1" w:rsidRDefault="001F4AC1" w:rsidP="001F4AC1">
      <w:r>
        <w:t>i) Realizaremos 15 parcelas de 50 metros y muestrearemos la cantidad de individuos.</w:t>
      </w:r>
    </w:p>
    <w:p w:rsidR="001F4AC1" w:rsidRDefault="001F4AC1" w:rsidP="001F4AC1">
      <w:r>
        <w:lastRenderedPageBreak/>
        <w:t>ii) Realizaremos 10 parcelas de 100 metros y muestrearemos la cantidad de individuos.</w:t>
      </w:r>
    </w:p>
    <w:p w:rsidR="001F4AC1" w:rsidRDefault="001F4AC1" w:rsidP="001F4AC1"/>
    <w:p w:rsidR="001F4AC1" w:rsidRDefault="001F4AC1" w:rsidP="001F4AC1"/>
    <w:p w:rsidR="001F4AC1" w:rsidRDefault="001F4AC1" w:rsidP="001F4AC1">
      <w:r>
        <w:t>Con cada método:</w:t>
      </w:r>
    </w:p>
    <w:p w:rsidR="001F4AC1" w:rsidRDefault="001F4AC1" w:rsidP="001F4AC1"/>
    <w:p w:rsidR="001F4AC1" w:rsidRDefault="001F4AC1" w:rsidP="001F4AC1">
      <w:r>
        <w:t xml:space="preserve">- Calcular la abundancia de cada especie, recuerde que el área de distribución de cada especie </w:t>
      </w:r>
      <w:del w:id="39" w:author="ANDREA KATHERINE JARA GUERRERO" w:date="2020-10-19T12:25:00Z">
        <w:r w:rsidDel="001C5E27">
          <w:delText>esta</w:delText>
        </w:r>
      </w:del>
      <w:ins w:id="40" w:author="ANDREA KATHERINE JARA GUERRERO" w:date="2020-10-19T12:25:00Z">
        <w:r w:rsidR="001C5E27">
          <w:t>está</w:t>
        </w:r>
      </w:ins>
      <w:r>
        <w:t xml:space="preserve"> marcada en los gráficos. </w:t>
      </w:r>
    </w:p>
    <w:p w:rsidR="001F4AC1" w:rsidRDefault="001F4AC1" w:rsidP="001F4AC1">
      <w:r>
        <w:t>- Calcular la densidad ecológica y bruta de cada especie.</w:t>
      </w:r>
    </w:p>
    <w:p w:rsidR="001F4AC1" w:rsidRDefault="001F4AC1" w:rsidP="001F4AC1">
      <w:r>
        <w:t>- Use la densidad bruta para calcular la abundancia tomando en cuenta los 25 mil metros</w:t>
      </w:r>
    </w:p>
    <w:p w:rsidR="001F4AC1" w:rsidRDefault="001F4AC1" w:rsidP="001F4AC1">
      <w:r>
        <w:t>- Use la densidad ecológica usando la distribución para calcular la abundancia.</w:t>
      </w:r>
    </w:p>
    <w:p w:rsidR="001F4AC1" w:rsidRDefault="001F4AC1" w:rsidP="001F4AC1"/>
    <w:p w:rsidR="001F4AC1" w:rsidRDefault="001F4AC1" w:rsidP="001F4AC1">
      <w:r>
        <w:t>Responda las siguientes preguntas:</w:t>
      </w:r>
    </w:p>
    <w:p w:rsidR="001F4AC1" w:rsidRDefault="001F4AC1" w:rsidP="001F4AC1"/>
    <w:p w:rsidR="001F4AC1" w:rsidRDefault="001F4AC1" w:rsidP="001F4AC1">
      <w:r>
        <w:t>- ¿Cuál de las dos especies es más abundante?</w:t>
      </w:r>
    </w:p>
    <w:p w:rsidR="001F4AC1" w:rsidRDefault="001F4AC1" w:rsidP="001F4AC1">
      <w:r>
        <w:t>- ¿Cuál de las dos especies tiene una mayor densidad bruta?</w:t>
      </w:r>
    </w:p>
    <w:p w:rsidR="001F4AC1" w:rsidRDefault="001F4AC1" w:rsidP="001F4AC1">
      <w:r>
        <w:t>- ¿Cuál de las dos especies tiene una mayor densidad ecológica?</w:t>
      </w:r>
    </w:p>
    <w:p w:rsidR="001F4AC1" w:rsidRDefault="001F4AC1" w:rsidP="001F4AC1">
      <w:r>
        <w:t>- ¿Existe diferencia entre la abundancia calculada con la densidad bruta y la densidad ecológica?</w:t>
      </w:r>
    </w:p>
    <w:p w:rsidR="001F4AC1" w:rsidRDefault="001F4AC1" w:rsidP="001F4AC1"/>
    <w:p w:rsidR="001F4AC1" w:rsidRDefault="001F4AC1" w:rsidP="001F4AC1"/>
    <w:p w:rsidR="001F4AC1" w:rsidRDefault="001F4AC1" w:rsidP="001F4AC1"/>
    <w:p w:rsidR="001F4AC1" w:rsidRPr="001F4AC1" w:rsidRDefault="001F4AC1" w:rsidP="001F4AC1">
      <w:pPr>
        <w:rPr>
          <w:lang w:val="en-US"/>
        </w:rPr>
      </w:pPr>
      <w:r w:rsidRPr="001F4AC1">
        <w:rPr>
          <w:lang w:val="en-US"/>
        </w:rPr>
        <w:t>```{r,echo=FALSE}</w:t>
      </w:r>
    </w:p>
    <w:p w:rsidR="001F4AC1" w:rsidRPr="001F4AC1" w:rsidRDefault="001F4AC1" w:rsidP="001F4AC1">
      <w:pPr>
        <w:rPr>
          <w:lang w:val="en-US"/>
        </w:rPr>
      </w:pPr>
      <w:r w:rsidRPr="001F4AC1">
        <w:rPr>
          <w:lang w:val="en-US"/>
        </w:rPr>
        <w:t>library(shiny)</w:t>
      </w:r>
    </w:p>
    <w:p w:rsidR="001F4AC1" w:rsidRPr="001F4AC1" w:rsidRDefault="001F4AC1" w:rsidP="001F4AC1">
      <w:pPr>
        <w:rPr>
          <w:lang w:val="en-US"/>
        </w:rPr>
      </w:pPr>
    </w:p>
    <w:p w:rsidR="001F4AC1" w:rsidRPr="001F4AC1" w:rsidRDefault="001F4AC1" w:rsidP="001F4AC1">
      <w:pPr>
        <w:rPr>
          <w:lang w:val="en-US"/>
        </w:rPr>
      </w:pPr>
      <w:r w:rsidRPr="001F4AC1">
        <w:rPr>
          <w:lang w:val="en-US"/>
        </w:rPr>
        <w:t># Define UI for random distribution app ----</w:t>
      </w:r>
    </w:p>
    <w:p w:rsidR="001F4AC1" w:rsidRPr="001F4AC1" w:rsidRDefault="001F4AC1" w:rsidP="001F4AC1">
      <w:pPr>
        <w:rPr>
          <w:lang w:val="en-US"/>
        </w:rPr>
      </w:pPr>
      <w:r w:rsidRPr="001F4AC1">
        <w:rPr>
          <w:lang w:val="en-US"/>
        </w:rPr>
        <w:t>ui &lt;- fluidPage(</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App title ----</w:t>
      </w:r>
    </w:p>
    <w:p w:rsidR="001F4AC1" w:rsidRPr="001F4AC1" w:rsidRDefault="001F4AC1" w:rsidP="001F4AC1">
      <w:pPr>
        <w:rPr>
          <w:lang w:val="en-US"/>
        </w:rPr>
      </w:pPr>
      <w:r w:rsidRPr="001F4AC1">
        <w:rPr>
          <w:lang w:val="en-US"/>
        </w:rPr>
        <w:t xml:space="preserve">    titlePanel("Muestreo"),</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lastRenderedPageBreak/>
        <w:t xml:space="preserve">    # Sidebar layout with input and output definitions ----</w:t>
      </w:r>
    </w:p>
    <w:p w:rsidR="001F4AC1" w:rsidRPr="001F4AC1" w:rsidRDefault="001F4AC1" w:rsidP="001F4AC1">
      <w:pPr>
        <w:rPr>
          <w:lang w:val="en-US"/>
        </w:rPr>
      </w:pPr>
      <w:r w:rsidRPr="001F4AC1">
        <w:rPr>
          <w:lang w:val="en-US"/>
        </w:rPr>
        <w:t xml:space="preserve">    sidebarLayout(</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Sidebar panel for inputs ----</w:t>
      </w:r>
    </w:p>
    <w:p w:rsidR="001F4AC1" w:rsidRPr="001F4AC1" w:rsidRDefault="001F4AC1" w:rsidP="001F4AC1">
      <w:pPr>
        <w:rPr>
          <w:lang w:val="en-US"/>
        </w:rPr>
      </w:pPr>
      <w:r w:rsidRPr="001F4AC1">
        <w:rPr>
          <w:lang w:val="en-US"/>
        </w:rPr>
        <w:t xml:space="preserve">        sidebarPanel(</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Input: Select the random distribution type ----</w:t>
      </w:r>
    </w:p>
    <w:p w:rsidR="001F4AC1" w:rsidRPr="001F4AC1" w:rsidRDefault="001F4AC1" w:rsidP="001F4AC1">
      <w:pPr>
        <w:rPr>
          <w:lang w:val="en-US"/>
        </w:rPr>
      </w:pPr>
      <w:r w:rsidRPr="001F4AC1">
        <w:rPr>
          <w:lang w:val="en-US"/>
        </w:rPr>
        <w:t xml:space="preserve">            selectInput("size", label = "Tamaño parcela:",</w:t>
      </w:r>
    </w:p>
    <w:p w:rsidR="001F4AC1" w:rsidRPr="001F4AC1" w:rsidRDefault="001F4AC1" w:rsidP="001F4AC1">
      <w:pPr>
        <w:rPr>
          <w:lang w:val="en-US"/>
        </w:rPr>
      </w:pPr>
      <w:r w:rsidRPr="001F4AC1">
        <w:rPr>
          <w:lang w:val="en-US"/>
        </w:rPr>
        <w:t xml:space="preserve">                        choices = c(20, 50, 100), selected = 20),</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br() element to introduce extra vertical spacing ----</w:t>
      </w:r>
    </w:p>
    <w:p w:rsidR="001F4AC1" w:rsidRPr="001F4AC1" w:rsidRDefault="001F4AC1" w:rsidP="001F4AC1">
      <w:pPr>
        <w:rPr>
          <w:lang w:val="en-US"/>
        </w:rPr>
      </w:pPr>
      <w:r w:rsidRPr="001F4AC1">
        <w:rPr>
          <w:lang w:val="en-US"/>
        </w:rPr>
        <w:t xml:space="preserve">            br(),</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Input: Slider for the number of observations to generate ----</w:t>
      </w:r>
    </w:p>
    <w:p w:rsidR="001F4AC1" w:rsidRDefault="001F4AC1" w:rsidP="001F4AC1">
      <w:r w:rsidRPr="001F4AC1">
        <w:rPr>
          <w:lang w:val="en-US"/>
        </w:rPr>
        <w:t xml:space="preserve">            </w:t>
      </w:r>
      <w:proofErr w:type="spellStart"/>
      <w:proofErr w:type="gramStart"/>
      <w:r>
        <w:t>sliderInput</w:t>
      </w:r>
      <w:proofErr w:type="spellEnd"/>
      <w:r>
        <w:t>(</w:t>
      </w:r>
      <w:proofErr w:type="gramEnd"/>
      <w:r>
        <w:t>"</w:t>
      </w:r>
      <w:proofErr w:type="spellStart"/>
      <w:r>
        <w:t>numS</w:t>
      </w:r>
      <w:proofErr w:type="spellEnd"/>
      <w:r>
        <w:t xml:space="preserve">", </w:t>
      </w:r>
      <w:proofErr w:type="spellStart"/>
      <w:r>
        <w:t>label</w:t>
      </w:r>
      <w:proofErr w:type="spellEnd"/>
      <w:r>
        <w:t xml:space="preserve"> = "Número de muestras:",</w:t>
      </w:r>
    </w:p>
    <w:p w:rsidR="001F4AC1" w:rsidRPr="001F4AC1" w:rsidRDefault="001F4AC1" w:rsidP="001F4AC1">
      <w:pPr>
        <w:rPr>
          <w:lang w:val="en-US"/>
        </w:rPr>
      </w:pPr>
      <w:r>
        <w:t xml:space="preserve">                        </w:t>
      </w:r>
      <w:r w:rsidRPr="001F4AC1">
        <w:rPr>
          <w:lang w:val="en-US"/>
        </w:rPr>
        <w:t>min = 3, max = 25, value = 1, step = 1)</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Main panel for displaying outputs ----</w:t>
      </w:r>
    </w:p>
    <w:p w:rsidR="001F4AC1" w:rsidRPr="001F4AC1" w:rsidRDefault="001F4AC1" w:rsidP="001F4AC1">
      <w:pPr>
        <w:rPr>
          <w:lang w:val="en-US"/>
        </w:rPr>
      </w:pPr>
      <w:r w:rsidRPr="001F4AC1">
        <w:rPr>
          <w:lang w:val="en-US"/>
        </w:rPr>
        <w:t xml:space="preserve">        mainPanel(</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Output: Tabset w/ plot, summary, and table ----</w:t>
      </w:r>
    </w:p>
    <w:p w:rsidR="001F4AC1" w:rsidRPr="001F4AC1" w:rsidRDefault="001F4AC1" w:rsidP="001F4AC1">
      <w:pPr>
        <w:rPr>
          <w:lang w:val="en-US"/>
        </w:rPr>
      </w:pPr>
      <w:r w:rsidRPr="001F4AC1">
        <w:rPr>
          <w:lang w:val="en-US"/>
        </w:rPr>
        <w:t xml:space="preserve">            tabsetPanel(type = "tabs",</w:t>
      </w:r>
    </w:p>
    <w:p w:rsidR="001F4AC1" w:rsidRPr="001F4AC1" w:rsidRDefault="001F4AC1" w:rsidP="001F4AC1">
      <w:pPr>
        <w:rPr>
          <w:lang w:val="en-US"/>
        </w:rPr>
      </w:pPr>
      <w:r w:rsidRPr="001F4AC1">
        <w:rPr>
          <w:lang w:val="en-US"/>
        </w:rPr>
        <w:t xml:space="preserve">                        tabPanel("Gráfico", plotOutput("plot")),</w:t>
      </w:r>
    </w:p>
    <w:p w:rsidR="001F4AC1" w:rsidRPr="001F4AC1" w:rsidRDefault="001F4AC1" w:rsidP="001F4AC1">
      <w:pPr>
        <w:rPr>
          <w:lang w:val="en-US"/>
        </w:rPr>
      </w:pPr>
      <w:r w:rsidRPr="001F4AC1">
        <w:rPr>
          <w:lang w:val="en-US"/>
        </w:rPr>
        <w:t xml:space="preserve">                        tabPanel("Tabla", tableOutput("table"))</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lastRenderedPageBreak/>
        <w:t xml:space="preserve">    )</w:t>
      </w:r>
    </w:p>
    <w:p w:rsidR="001F4AC1" w:rsidRPr="001F4AC1" w:rsidRDefault="001F4AC1" w:rsidP="001F4AC1">
      <w:pPr>
        <w:rPr>
          <w:lang w:val="en-US"/>
        </w:rPr>
      </w:pPr>
      <w:r w:rsidRPr="001F4AC1">
        <w:rPr>
          <w:lang w:val="en-US"/>
        </w:rPr>
        <w:t>)</w:t>
      </w:r>
    </w:p>
    <w:p w:rsidR="001F4AC1" w:rsidRPr="001F4AC1" w:rsidRDefault="001F4AC1" w:rsidP="001F4AC1">
      <w:pPr>
        <w:rPr>
          <w:lang w:val="en-US"/>
        </w:rPr>
      </w:pPr>
    </w:p>
    <w:p w:rsidR="001F4AC1" w:rsidRPr="001F4AC1" w:rsidRDefault="001F4AC1" w:rsidP="001F4AC1">
      <w:pPr>
        <w:rPr>
          <w:lang w:val="en-US"/>
        </w:rPr>
      </w:pPr>
    </w:p>
    <w:p w:rsidR="001F4AC1" w:rsidRPr="001F4AC1" w:rsidRDefault="001F4AC1" w:rsidP="001F4AC1">
      <w:pPr>
        <w:rPr>
          <w:lang w:val="en-US"/>
        </w:rPr>
      </w:pPr>
      <w:r w:rsidRPr="001F4AC1">
        <w:rPr>
          <w:lang w:val="en-US"/>
        </w:rPr>
        <w:t>server &lt;- function(input, output)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Generate a plot of the data ----</w:t>
      </w:r>
    </w:p>
    <w:p w:rsidR="001F4AC1" w:rsidRPr="001F4AC1" w:rsidRDefault="001F4AC1" w:rsidP="001F4AC1">
      <w:pPr>
        <w:rPr>
          <w:lang w:val="en-US"/>
        </w:rPr>
      </w:pPr>
      <w:r w:rsidRPr="001F4AC1">
        <w:rPr>
          <w:lang w:val="en-US"/>
        </w:rPr>
        <w:t xml:space="preserve">    # Also uses the inputs to build the plot label. Note that the</w:t>
      </w:r>
    </w:p>
    <w:p w:rsidR="001F4AC1" w:rsidRPr="001F4AC1" w:rsidRDefault="001F4AC1" w:rsidP="001F4AC1">
      <w:pPr>
        <w:rPr>
          <w:lang w:val="en-US"/>
        </w:rPr>
      </w:pPr>
      <w:r w:rsidRPr="001F4AC1">
        <w:rPr>
          <w:lang w:val="en-US"/>
        </w:rPr>
        <w:t xml:space="preserve">    # dependencies on the inputs and the data reactive expression are</w:t>
      </w:r>
    </w:p>
    <w:p w:rsidR="001F4AC1" w:rsidRPr="001F4AC1" w:rsidRDefault="001F4AC1" w:rsidP="001F4AC1">
      <w:pPr>
        <w:rPr>
          <w:lang w:val="en-US"/>
        </w:rPr>
      </w:pPr>
      <w:r w:rsidRPr="001F4AC1">
        <w:rPr>
          <w:lang w:val="en-US"/>
        </w:rPr>
        <w:t xml:space="preserve">    # both tracked, and all expressions are called in the sequence</w:t>
      </w:r>
    </w:p>
    <w:p w:rsidR="001F4AC1" w:rsidRPr="001F4AC1" w:rsidRDefault="001F4AC1" w:rsidP="001F4AC1">
      <w:pPr>
        <w:rPr>
          <w:lang w:val="en-US"/>
        </w:rPr>
      </w:pPr>
      <w:r w:rsidRPr="001F4AC1">
        <w:rPr>
          <w:lang w:val="en-US"/>
        </w:rPr>
        <w:t xml:space="preserve">    # implied by the dependency graph.</w:t>
      </w:r>
    </w:p>
    <w:p w:rsidR="001F4AC1" w:rsidRPr="001F4AC1" w:rsidRDefault="001F4AC1" w:rsidP="001F4AC1">
      <w:pPr>
        <w:rPr>
          <w:lang w:val="en-US"/>
        </w:rPr>
      </w:pPr>
      <w:r w:rsidRPr="001F4AC1">
        <w:rPr>
          <w:lang w:val="en-US"/>
        </w:rPr>
        <w:t xml:space="preserve">    output$plot &lt;- renderPlot({</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source("funtion.Sam.R")</w:t>
      </w:r>
    </w:p>
    <w:p w:rsidR="001F4AC1" w:rsidRPr="001F4AC1" w:rsidRDefault="001F4AC1" w:rsidP="001F4AC1">
      <w:pPr>
        <w:rPr>
          <w:lang w:val="en-US"/>
        </w:rPr>
      </w:pPr>
      <w:r w:rsidRPr="001F4AC1">
        <w:rPr>
          <w:lang w:val="en-US"/>
        </w:rPr>
        <w:t xml:space="preserve">        dta &lt;- dta.Sam(size=input$size, num=input$numS)</w:t>
      </w:r>
    </w:p>
    <w:p w:rsidR="001F4AC1" w:rsidRDefault="001F4AC1" w:rsidP="001F4AC1">
      <w:r w:rsidRPr="001F4AC1">
        <w:rPr>
          <w:lang w:val="en-US"/>
        </w:rPr>
        <w:t xml:space="preserve">        </w:t>
      </w:r>
      <w:r>
        <w:t xml:space="preserve">unSamp1 &lt;- </w:t>
      </w:r>
      <w:proofErr w:type="spellStart"/>
      <w:proofErr w:type="gramStart"/>
      <w:r>
        <w:t>dta</w:t>
      </w:r>
      <w:proofErr w:type="spellEnd"/>
      <w:r>
        <w:t>[</w:t>
      </w:r>
      <w:proofErr w:type="gramEnd"/>
      <w:r>
        <w:t>[1]]</w:t>
      </w:r>
    </w:p>
    <w:p w:rsidR="001F4AC1" w:rsidRDefault="001F4AC1" w:rsidP="001F4AC1">
      <w:r>
        <w:t xml:space="preserve">        unSamp2 &lt;- </w:t>
      </w:r>
      <w:proofErr w:type="spellStart"/>
      <w:proofErr w:type="gramStart"/>
      <w:r>
        <w:t>dta</w:t>
      </w:r>
      <w:proofErr w:type="spellEnd"/>
      <w:r>
        <w:t>[</w:t>
      </w:r>
      <w:proofErr w:type="gramEnd"/>
      <w:r>
        <w:t>[2]]</w:t>
      </w:r>
    </w:p>
    <w:p w:rsidR="001F4AC1" w:rsidRDefault="001F4AC1" w:rsidP="001F4AC1">
      <w:r>
        <w:t xml:space="preserve">        </w:t>
      </w:r>
    </w:p>
    <w:p w:rsidR="001F4AC1" w:rsidRDefault="001F4AC1" w:rsidP="001F4AC1">
      <w:r>
        <w:t xml:space="preserve">        par(</w:t>
      </w:r>
      <w:proofErr w:type="spellStart"/>
      <w:r>
        <w:t>mfcol</w:t>
      </w:r>
      <w:proofErr w:type="spellEnd"/>
      <w:r>
        <w:t>=</w:t>
      </w:r>
      <w:proofErr w:type="gramStart"/>
      <w:r>
        <w:t>c(</w:t>
      </w:r>
      <w:proofErr w:type="gramEnd"/>
      <w:r>
        <w:t>1,2))</w:t>
      </w:r>
    </w:p>
    <w:p w:rsidR="001F4AC1" w:rsidRPr="001F4AC1" w:rsidRDefault="001F4AC1" w:rsidP="001F4AC1">
      <w:pPr>
        <w:rPr>
          <w:lang w:val="en-US"/>
        </w:rPr>
      </w:pPr>
      <w:r>
        <w:t xml:space="preserve">        </w:t>
      </w:r>
      <w:r w:rsidRPr="001F4AC1">
        <w:rPr>
          <w:lang w:val="en-US"/>
        </w:rPr>
        <w:t>plot(elev1, col=grey.colors(10), main="Cedrella odorata")</w:t>
      </w:r>
    </w:p>
    <w:p w:rsidR="001F4AC1" w:rsidRPr="001F4AC1" w:rsidRDefault="001F4AC1" w:rsidP="001F4AC1">
      <w:pPr>
        <w:rPr>
          <w:lang w:val="en-US"/>
        </w:rPr>
      </w:pPr>
      <w:r w:rsidRPr="001F4AC1">
        <w:rPr>
          <w:lang w:val="en-US"/>
        </w:rPr>
        <w:t xml:space="preserve">        points(spp1$x, spp1$y, pch=21, bg=rgb(0.8,0,0.1,0.8))</w:t>
      </w:r>
    </w:p>
    <w:p w:rsidR="001F4AC1" w:rsidRPr="001F4AC1" w:rsidRDefault="001F4AC1" w:rsidP="001F4AC1">
      <w:pPr>
        <w:rPr>
          <w:lang w:val="en-US"/>
        </w:rPr>
      </w:pPr>
      <w:r w:rsidRPr="001F4AC1">
        <w:rPr>
          <w:lang w:val="en-US"/>
        </w:rPr>
        <w:t xml:space="preserve">        for(i in 1:input$numS){</w:t>
      </w:r>
    </w:p>
    <w:p w:rsidR="001F4AC1" w:rsidRPr="001F4AC1" w:rsidRDefault="001F4AC1" w:rsidP="001F4AC1">
      <w:pPr>
        <w:rPr>
          <w:lang w:val="en-US"/>
        </w:rPr>
      </w:pPr>
      <w:r w:rsidRPr="001F4AC1">
        <w:rPr>
          <w:lang w:val="en-US"/>
        </w:rPr>
        <w:t xml:space="preserve">            plot(unSamp1[[i]]$window, add=T, lwd=1)</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plot(elev2, col=grey.colors(10), main="Cinchona officinalis")</w:t>
      </w:r>
    </w:p>
    <w:p w:rsidR="001F4AC1" w:rsidRPr="001F4AC1" w:rsidRDefault="001F4AC1" w:rsidP="001F4AC1">
      <w:pPr>
        <w:rPr>
          <w:lang w:val="en-US"/>
        </w:rPr>
      </w:pPr>
      <w:r w:rsidRPr="001F4AC1">
        <w:rPr>
          <w:lang w:val="en-US"/>
        </w:rPr>
        <w:t xml:space="preserve">        points(spp2$x, spp2$y, pch=21, bg=rgb(0.8,0,0.1,0.8))</w:t>
      </w:r>
    </w:p>
    <w:p w:rsidR="001F4AC1" w:rsidRPr="001F4AC1" w:rsidRDefault="001F4AC1" w:rsidP="001F4AC1">
      <w:pPr>
        <w:rPr>
          <w:lang w:val="en-US"/>
        </w:rPr>
      </w:pPr>
      <w:r w:rsidRPr="001F4AC1">
        <w:rPr>
          <w:lang w:val="en-US"/>
        </w:rPr>
        <w:t xml:space="preserve">        for(i in 1:input$numS){</w:t>
      </w:r>
    </w:p>
    <w:p w:rsidR="001F4AC1" w:rsidRPr="001F4AC1" w:rsidRDefault="001F4AC1" w:rsidP="001F4AC1">
      <w:pPr>
        <w:rPr>
          <w:lang w:val="en-US"/>
        </w:rPr>
      </w:pPr>
      <w:r w:rsidRPr="001F4AC1">
        <w:rPr>
          <w:lang w:val="en-US"/>
        </w:rPr>
        <w:t xml:space="preserve">            plot(unSamp2[[i]]$window, add=T, lwd=1)</w:t>
      </w:r>
    </w:p>
    <w:p w:rsidR="001F4AC1" w:rsidRPr="001F4AC1" w:rsidRDefault="001F4AC1" w:rsidP="001F4AC1">
      <w:pPr>
        <w:rPr>
          <w:lang w:val="en-US"/>
        </w:rPr>
      </w:pPr>
      <w:r w:rsidRPr="001F4AC1">
        <w:rPr>
          <w:lang w:val="en-US"/>
        </w:rPr>
        <w:lastRenderedPageBreak/>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 Generate an HTML table view of the data ----</w:t>
      </w:r>
    </w:p>
    <w:p w:rsidR="001F4AC1" w:rsidRPr="001F4AC1" w:rsidRDefault="001F4AC1" w:rsidP="001F4AC1">
      <w:pPr>
        <w:rPr>
          <w:lang w:val="en-US"/>
        </w:rPr>
      </w:pPr>
      <w:r w:rsidRPr="001F4AC1">
        <w:rPr>
          <w:lang w:val="en-US"/>
        </w:rPr>
        <w:t xml:space="preserve">    output$table &lt;- renderTable({</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source("funtion.Sam.R")</w:t>
      </w:r>
    </w:p>
    <w:p w:rsidR="001F4AC1" w:rsidRPr="001F4AC1" w:rsidRDefault="001F4AC1" w:rsidP="001F4AC1">
      <w:pPr>
        <w:rPr>
          <w:lang w:val="en-US"/>
        </w:rPr>
      </w:pPr>
      <w:r w:rsidRPr="001F4AC1">
        <w:rPr>
          <w:lang w:val="en-US"/>
        </w:rPr>
        <w:t xml:space="preserve">        dta &lt;- dta.Sam(size=input$size, num=input$numS)[[3]]</w:t>
      </w:r>
    </w:p>
    <w:p w:rsidR="001F4AC1" w:rsidRDefault="001F4AC1" w:rsidP="001F4AC1">
      <w:r w:rsidRPr="001F4AC1">
        <w:rPr>
          <w:lang w:val="en-US"/>
        </w:rPr>
        <w:t xml:space="preserve">       </w:t>
      </w:r>
      <w:r>
        <w:t>#</w:t>
      </w:r>
      <w:proofErr w:type="spellStart"/>
      <w:r>
        <w:t>colnames</w:t>
      </w:r>
      <w:proofErr w:type="spellEnd"/>
      <w:r>
        <w:t>(</w:t>
      </w:r>
      <w:proofErr w:type="spellStart"/>
      <w:r>
        <w:t>dta</w:t>
      </w:r>
      <w:proofErr w:type="spellEnd"/>
      <w:r>
        <w:t xml:space="preserve">) &lt;- </w:t>
      </w:r>
      <w:proofErr w:type="gramStart"/>
      <w:r>
        <w:t>c(</w:t>
      </w:r>
      <w:proofErr w:type="gramEnd"/>
      <w:r>
        <w:t>"</w:t>
      </w:r>
      <w:proofErr w:type="spellStart"/>
      <w:r>
        <w:t>C.odorata</w:t>
      </w:r>
      <w:proofErr w:type="spellEnd"/>
      <w:r>
        <w:t>", "</w:t>
      </w:r>
      <w:proofErr w:type="spellStart"/>
      <w:r>
        <w:t>C.officinalis</w:t>
      </w:r>
      <w:proofErr w:type="spellEnd"/>
      <w:r>
        <w:t>")</w:t>
      </w:r>
    </w:p>
    <w:p w:rsidR="001F4AC1" w:rsidRPr="001F4AC1" w:rsidRDefault="001F4AC1" w:rsidP="001F4AC1">
      <w:pPr>
        <w:rPr>
          <w:lang w:val="en-US"/>
        </w:rPr>
      </w:pPr>
      <w:r>
        <w:t xml:space="preserve">    </w:t>
      </w:r>
      <w:r w:rsidRPr="001F4AC1">
        <w:rPr>
          <w:lang w:val="en-US"/>
        </w:rPr>
        <w:t>})</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w:t>
      </w:r>
    </w:p>
    <w:p w:rsidR="001F4AC1" w:rsidRPr="001F4AC1" w:rsidRDefault="001F4AC1" w:rsidP="001F4AC1">
      <w:pPr>
        <w:rPr>
          <w:lang w:val="en-US"/>
        </w:rPr>
      </w:pPr>
    </w:p>
    <w:p w:rsidR="001F4AC1" w:rsidRPr="001F4AC1" w:rsidRDefault="001F4AC1" w:rsidP="001F4AC1">
      <w:pPr>
        <w:rPr>
          <w:lang w:val="en-US"/>
        </w:rPr>
      </w:pPr>
      <w:r w:rsidRPr="001F4AC1">
        <w:rPr>
          <w:lang w:val="en-US"/>
        </w:rPr>
        <w:t># Create Shiny app ----</w:t>
      </w:r>
    </w:p>
    <w:p w:rsidR="001F4AC1" w:rsidRPr="001F4AC1" w:rsidRDefault="001F4AC1" w:rsidP="001F4AC1">
      <w:pPr>
        <w:rPr>
          <w:lang w:val="en-US"/>
        </w:rPr>
      </w:pPr>
      <w:r w:rsidRPr="001F4AC1">
        <w:rPr>
          <w:lang w:val="en-US"/>
        </w:rPr>
        <w:t>shinyApp(ui, server)</w:t>
      </w:r>
    </w:p>
    <w:p w:rsidR="001F4AC1" w:rsidRPr="001F4AC1" w:rsidRDefault="001F4AC1" w:rsidP="001F4AC1">
      <w:pPr>
        <w:rPr>
          <w:lang w:val="en-US"/>
        </w:rPr>
      </w:pPr>
    </w:p>
    <w:p w:rsidR="001F4AC1" w:rsidRDefault="001F4AC1" w:rsidP="001F4AC1">
      <w:r>
        <w:t>```</w:t>
      </w:r>
    </w:p>
    <w:p w:rsidR="001F4AC1" w:rsidRDefault="001F4AC1" w:rsidP="001F4AC1"/>
    <w:p w:rsidR="001F4AC1" w:rsidRDefault="001F4AC1" w:rsidP="001F4AC1">
      <w:r>
        <w:t>Espero que el ejercicio no haya sido complicado. Me gustaría ahora conocer algunas de sus apreciaciones al respecto del ejercicio que acaban de realizar. ¿Cuáles cree que son las limitaciones de realizar estas evaluaciones en el campo? ¿Cree que realmente es posible calcular la abundancia en el campo? ¿Es factible calcular la densidad ecológica en el campo?</w:t>
      </w:r>
    </w:p>
    <w:p w:rsidR="001F4AC1" w:rsidRDefault="001F4AC1" w:rsidP="001F4AC1"/>
    <w:p w:rsidR="001F4AC1" w:rsidRDefault="001F4AC1" w:rsidP="001F4AC1"/>
    <w:p w:rsidR="001F4AC1" w:rsidRDefault="001F4AC1" w:rsidP="001F4AC1">
      <w:r>
        <w:t>## Caso 2. Comparación de la misma especie bajo dos escenarios</w:t>
      </w:r>
    </w:p>
    <w:p w:rsidR="001F4AC1" w:rsidRDefault="001F4AC1" w:rsidP="001F4AC1"/>
    <w:p w:rsidR="001F4AC1" w:rsidRDefault="001F4AC1" w:rsidP="001F4AC1">
      <w:r>
        <w:lastRenderedPageBreak/>
        <w:t>En este ejemplo vamos a comparar la abundancia de *</w:t>
      </w:r>
      <w:proofErr w:type="spellStart"/>
      <w:r>
        <w:t>Amazilia</w:t>
      </w:r>
      <w:proofErr w:type="spellEnd"/>
      <w:r>
        <w:t xml:space="preserve"> </w:t>
      </w:r>
      <w:proofErr w:type="spellStart"/>
      <w:r>
        <w:t>amazilia</w:t>
      </w:r>
      <w:proofErr w:type="spellEnd"/>
      <w:r>
        <w:t>*</w:t>
      </w:r>
      <w:ins w:id="41" w:author="ANDREA KATHERINE JARA GUERRERO" w:date="2020-10-19T12:32:00Z">
        <w:r w:rsidR="001C5E27">
          <w:t>,</w:t>
        </w:r>
      </w:ins>
      <w:r>
        <w:t xml:space="preserve"> una especie de </w:t>
      </w:r>
      <w:proofErr w:type="gramStart"/>
      <w:r>
        <w:t>colibrí  que</w:t>
      </w:r>
      <w:proofErr w:type="gramEnd"/>
      <w:r>
        <w:t xml:space="preserve"> se encuentra en zonas de bosque (en verde) y en zonas de cultivo (en gris). Este también es un caso hipotético.</w:t>
      </w:r>
    </w:p>
    <w:p w:rsidR="001F4AC1" w:rsidRDefault="001F4AC1" w:rsidP="001F4AC1"/>
    <w:p w:rsidR="001F4AC1" w:rsidRDefault="001F4AC1" w:rsidP="001F4AC1">
      <w:r w:rsidRPr="00C511CC">
        <w:rPr>
          <w:lang w:val="en-US"/>
        </w:rPr>
        <w:t xml:space="preserve">```{r, echo = FALSE, warning=FALSE, message=FALSE, </w:t>
      </w:r>
      <w:proofErr w:type="spellStart"/>
      <w:r w:rsidRPr="00C511CC">
        <w:rPr>
          <w:lang w:val="en-US"/>
        </w:rPr>
        <w:t>fig.cap</w:t>
      </w:r>
      <w:proofErr w:type="spellEnd"/>
      <w:r w:rsidRPr="00C511CC">
        <w:rPr>
          <w:lang w:val="en-US"/>
        </w:rPr>
        <w:t>= "</w:t>
      </w:r>
      <w:proofErr w:type="spellStart"/>
      <w:r w:rsidRPr="00C511CC">
        <w:rPr>
          <w:lang w:val="en-US"/>
        </w:rPr>
        <w:t>Figura</w:t>
      </w:r>
      <w:proofErr w:type="spellEnd"/>
      <w:r w:rsidRPr="00C511CC">
        <w:rPr>
          <w:lang w:val="en-US"/>
        </w:rPr>
        <w:t xml:space="preserve"> 1. </w:t>
      </w:r>
      <w:r>
        <w:t>Distribución de las poblaciones</w:t>
      </w:r>
      <w:proofErr w:type="gramStart"/>
      <w:r>
        <w:t>" }</w:t>
      </w:r>
      <w:proofErr w:type="gramEnd"/>
    </w:p>
    <w:p w:rsidR="001F4AC1" w:rsidRDefault="001F4AC1" w:rsidP="001F4AC1">
      <w:proofErr w:type="spellStart"/>
      <w:r>
        <w:t>require</w:t>
      </w:r>
      <w:proofErr w:type="spellEnd"/>
      <w:r>
        <w:t>(</w:t>
      </w:r>
      <w:proofErr w:type="spellStart"/>
      <w:r>
        <w:t>spatstat</w:t>
      </w:r>
      <w:proofErr w:type="spellEnd"/>
      <w:r>
        <w:t>)</w:t>
      </w:r>
    </w:p>
    <w:p w:rsidR="001F4AC1" w:rsidRDefault="001F4AC1" w:rsidP="001F4AC1">
      <w:proofErr w:type="spellStart"/>
      <w:r>
        <w:t>require</w:t>
      </w:r>
      <w:proofErr w:type="spellEnd"/>
      <w:r>
        <w:t>(</w:t>
      </w:r>
      <w:proofErr w:type="spellStart"/>
      <w:r>
        <w:t>raster</w:t>
      </w:r>
      <w:proofErr w:type="spellEnd"/>
      <w:r>
        <w:t>)</w:t>
      </w:r>
    </w:p>
    <w:p w:rsidR="001F4AC1" w:rsidRDefault="001F4AC1" w:rsidP="001F4AC1"/>
    <w:p w:rsidR="001F4AC1" w:rsidRDefault="001F4AC1" w:rsidP="001F4AC1">
      <w:proofErr w:type="spellStart"/>
      <w:r>
        <w:t>xrange</w:t>
      </w:r>
      <w:proofErr w:type="spellEnd"/>
      <w:r>
        <w:t>=</w:t>
      </w:r>
      <w:proofErr w:type="gramStart"/>
      <w:r>
        <w:t>c(</w:t>
      </w:r>
      <w:proofErr w:type="gramEnd"/>
      <w:r>
        <w:t>0, 500)</w:t>
      </w:r>
    </w:p>
    <w:p w:rsidR="001F4AC1" w:rsidRPr="001F4AC1" w:rsidRDefault="001F4AC1" w:rsidP="001F4AC1">
      <w:pPr>
        <w:rPr>
          <w:lang w:val="en-US"/>
        </w:rPr>
      </w:pPr>
      <w:r w:rsidRPr="001F4AC1">
        <w:rPr>
          <w:lang w:val="en-US"/>
        </w:rPr>
        <w:t>yrange=c(0, 500)</w:t>
      </w:r>
    </w:p>
    <w:p w:rsidR="001F4AC1" w:rsidRPr="001F4AC1" w:rsidRDefault="001F4AC1" w:rsidP="001F4AC1">
      <w:pPr>
        <w:rPr>
          <w:lang w:val="en-US"/>
        </w:rPr>
      </w:pPr>
      <w:r w:rsidRPr="001F4AC1">
        <w:rPr>
          <w:lang w:val="en-US"/>
        </w:rPr>
        <w:t>window&lt;-owin(xrange, yrange)</w:t>
      </w:r>
    </w:p>
    <w:p w:rsidR="001F4AC1" w:rsidRPr="001F4AC1" w:rsidRDefault="001F4AC1" w:rsidP="001F4AC1">
      <w:pPr>
        <w:rPr>
          <w:lang w:val="en-US"/>
        </w:rPr>
      </w:pPr>
    </w:p>
    <w:p w:rsidR="001F4AC1" w:rsidRPr="001F4AC1" w:rsidRDefault="001F4AC1" w:rsidP="001F4AC1">
      <w:pPr>
        <w:rPr>
          <w:lang w:val="en-US"/>
        </w:rPr>
      </w:pPr>
      <w:r w:rsidRPr="001F4AC1">
        <w:rPr>
          <w:lang w:val="en-US"/>
        </w:rPr>
        <w:t># Build maps from random points ----</w:t>
      </w:r>
    </w:p>
    <w:p w:rsidR="001F4AC1" w:rsidRPr="001F4AC1" w:rsidRDefault="001F4AC1" w:rsidP="001F4AC1">
      <w:pPr>
        <w:rPr>
          <w:lang w:val="en-US"/>
        </w:rPr>
      </w:pPr>
      <w:r w:rsidRPr="001F4AC1">
        <w:rPr>
          <w:lang w:val="en-US"/>
        </w:rPr>
        <w:t>set.seed(83)</w:t>
      </w:r>
    </w:p>
    <w:p w:rsidR="001F4AC1" w:rsidRPr="001F4AC1" w:rsidRDefault="001F4AC1" w:rsidP="001F4AC1">
      <w:pPr>
        <w:rPr>
          <w:lang w:val="en-US"/>
        </w:rPr>
      </w:pPr>
      <w:r w:rsidRPr="001F4AC1">
        <w:rPr>
          <w:lang w:val="en-US"/>
        </w:rPr>
        <w:t>uso  &lt;- density(rpoispp(lambda=1.5, lmax= 5, win=window)) #</w:t>
      </w:r>
    </w:p>
    <w:p w:rsidR="001F4AC1" w:rsidRDefault="001F4AC1" w:rsidP="001F4AC1">
      <w:r>
        <w:t>uso &lt;- uso*1000</w:t>
      </w:r>
    </w:p>
    <w:p w:rsidR="001F4AC1" w:rsidRDefault="001F4AC1" w:rsidP="001F4AC1"/>
    <w:p w:rsidR="001F4AC1" w:rsidRDefault="001F4AC1" w:rsidP="001F4AC1">
      <w:r>
        <w:t>uso1 &lt;- uso</w:t>
      </w:r>
    </w:p>
    <w:p w:rsidR="001F4AC1" w:rsidRDefault="001F4AC1" w:rsidP="001F4AC1">
      <w:r>
        <w:t>uso1[uso1&lt;1477] &lt;- NA</w:t>
      </w:r>
    </w:p>
    <w:p w:rsidR="001F4AC1" w:rsidRDefault="001F4AC1" w:rsidP="001F4AC1">
      <w:r>
        <w:t>uso1[uso1&gt;1496] &lt;- NA</w:t>
      </w:r>
    </w:p>
    <w:p w:rsidR="001F4AC1" w:rsidRDefault="001F4AC1" w:rsidP="001F4AC1">
      <w:r>
        <w:t xml:space="preserve">spp1B &lt;- </w:t>
      </w:r>
      <w:proofErr w:type="spellStart"/>
      <w:proofErr w:type="gramStart"/>
      <w:r>
        <w:t>rpoint</w:t>
      </w:r>
      <w:proofErr w:type="spellEnd"/>
      <w:r>
        <w:t>(</w:t>
      </w:r>
      <w:proofErr w:type="gramEnd"/>
      <w:r>
        <w:t>500, uso1)</w:t>
      </w:r>
    </w:p>
    <w:p w:rsidR="001F4AC1" w:rsidRDefault="001F4AC1" w:rsidP="001F4AC1"/>
    <w:p w:rsidR="001F4AC1" w:rsidRDefault="001F4AC1" w:rsidP="001F4AC1">
      <w:r>
        <w:t>uso2 &lt;- uso</w:t>
      </w:r>
    </w:p>
    <w:p w:rsidR="001F4AC1" w:rsidRDefault="001F4AC1" w:rsidP="001F4AC1">
      <w:r>
        <w:t>uso2[uso2&lt;1496] &lt;- NA</w:t>
      </w:r>
    </w:p>
    <w:p w:rsidR="001F4AC1" w:rsidRDefault="001F4AC1" w:rsidP="001F4AC1">
      <w:r>
        <w:t xml:space="preserve">spp2C &lt;- </w:t>
      </w:r>
      <w:proofErr w:type="spellStart"/>
      <w:proofErr w:type="gramStart"/>
      <w:r>
        <w:t>rpoint</w:t>
      </w:r>
      <w:proofErr w:type="spellEnd"/>
      <w:r>
        <w:t>(</w:t>
      </w:r>
      <w:proofErr w:type="gramEnd"/>
      <w:r>
        <w:t>250, uso2)</w:t>
      </w:r>
    </w:p>
    <w:p w:rsidR="001F4AC1" w:rsidRDefault="001F4AC1" w:rsidP="001F4AC1"/>
    <w:p w:rsidR="001F4AC1" w:rsidRDefault="001F4AC1" w:rsidP="001F4AC1">
      <w:r>
        <w:t>```</w:t>
      </w:r>
    </w:p>
    <w:p w:rsidR="001F4AC1" w:rsidRDefault="001F4AC1" w:rsidP="001F4AC1"/>
    <w:p w:rsidR="001F4AC1" w:rsidRDefault="001F4AC1" w:rsidP="001F4AC1"/>
    <w:p w:rsidR="001F4AC1" w:rsidRDefault="001F4AC1" w:rsidP="001F4AC1">
      <w:r>
        <w:lastRenderedPageBreak/>
        <w:t>``</w:t>
      </w:r>
      <w:proofErr w:type="gramStart"/>
      <w:r>
        <w:t>`{</w:t>
      </w:r>
      <w:proofErr w:type="gramEnd"/>
      <w:r>
        <w:t>r, echo = FALSE}</w:t>
      </w:r>
    </w:p>
    <w:p w:rsidR="001F4AC1" w:rsidRDefault="001F4AC1" w:rsidP="001F4AC1">
      <w:r>
        <w:t>par(</w:t>
      </w:r>
      <w:proofErr w:type="spellStart"/>
      <w:r>
        <w:t>mfcol</w:t>
      </w:r>
      <w:proofErr w:type="spellEnd"/>
      <w:r>
        <w:t>=</w:t>
      </w:r>
      <w:proofErr w:type="gramStart"/>
      <w:r>
        <w:t>c(</w:t>
      </w:r>
      <w:proofErr w:type="gramEnd"/>
      <w:r>
        <w:t>1,1))</w:t>
      </w:r>
    </w:p>
    <w:p w:rsidR="001F4AC1" w:rsidRPr="001F4AC1" w:rsidRDefault="001F4AC1" w:rsidP="001F4AC1">
      <w:pPr>
        <w:rPr>
          <w:lang w:val="en-US"/>
        </w:rPr>
      </w:pPr>
      <w:r w:rsidRPr="001F4AC1">
        <w:rPr>
          <w:lang w:val="en-US"/>
        </w:rPr>
        <w:t>plot(uso1, col=rgb(0.4,0.8,0.2), main="")</w:t>
      </w:r>
    </w:p>
    <w:p w:rsidR="001F4AC1" w:rsidRPr="001F4AC1" w:rsidRDefault="001F4AC1" w:rsidP="001F4AC1">
      <w:pPr>
        <w:rPr>
          <w:lang w:val="en-US"/>
        </w:rPr>
      </w:pPr>
      <w:r w:rsidRPr="001F4AC1">
        <w:rPr>
          <w:lang w:val="en-US"/>
        </w:rPr>
        <w:t>points(spp1B$x, spp1B$y, pch=21, cex=0.7, bg=rgb(0.8,0,0.1,0.8))</w:t>
      </w:r>
    </w:p>
    <w:p w:rsidR="001F4AC1" w:rsidRPr="001F4AC1" w:rsidRDefault="001F4AC1" w:rsidP="001F4AC1">
      <w:pPr>
        <w:rPr>
          <w:lang w:val="en-US"/>
        </w:rPr>
      </w:pPr>
      <w:r w:rsidRPr="001F4AC1">
        <w:rPr>
          <w:lang w:val="en-US"/>
        </w:rPr>
        <w:t>plot(uso2, col="grey80", add=T)</w:t>
      </w:r>
    </w:p>
    <w:p w:rsidR="001F4AC1" w:rsidRPr="001F4AC1" w:rsidRDefault="001F4AC1" w:rsidP="001F4AC1">
      <w:pPr>
        <w:rPr>
          <w:lang w:val="en-US"/>
        </w:rPr>
      </w:pPr>
      <w:r w:rsidRPr="001F4AC1">
        <w:rPr>
          <w:lang w:val="en-US"/>
        </w:rPr>
        <w:t>points(spp2C$x, spp2C$y, pch=21, cex=0.7, bg=rgb(0.3,0,0.6,0.8))</w:t>
      </w:r>
    </w:p>
    <w:p w:rsidR="001F4AC1" w:rsidRPr="001F4AC1" w:rsidRDefault="001F4AC1" w:rsidP="001F4AC1">
      <w:pPr>
        <w:rPr>
          <w:lang w:val="en-US"/>
        </w:rPr>
      </w:pPr>
      <w:r w:rsidRPr="001F4AC1">
        <w:rPr>
          <w:lang w:val="en-US"/>
        </w:rPr>
        <w:t>segments(x0 = seq(0,500,100) , y0= rep(0,6), x1 = seq(0,500,100), y1= rep(500,6))</w:t>
      </w:r>
    </w:p>
    <w:p w:rsidR="001F4AC1" w:rsidRPr="001F4AC1" w:rsidRDefault="001F4AC1" w:rsidP="001F4AC1">
      <w:pPr>
        <w:rPr>
          <w:lang w:val="en-US"/>
        </w:rPr>
      </w:pPr>
      <w:r w:rsidRPr="001F4AC1">
        <w:rPr>
          <w:lang w:val="en-US"/>
        </w:rPr>
        <w:t>segments(x0 = rep(0,6), y0=seq(0,500,100), x1 = rep(500,6), y1=seq(0,500,100))</w:t>
      </w:r>
    </w:p>
    <w:p w:rsidR="001F4AC1" w:rsidRDefault="001F4AC1" w:rsidP="001F4AC1">
      <w:r>
        <w:t>```</w:t>
      </w:r>
    </w:p>
    <w:p w:rsidR="001F4AC1" w:rsidRDefault="001F4AC1" w:rsidP="001F4AC1"/>
    <w:p w:rsidR="001F4AC1" w:rsidRDefault="001F4AC1" w:rsidP="001F4AC1">
      <w:r>
        <w:t>Vamos a calcular la abundancia en cada un</w:t>
      </w:r>
      <w:del w:id="42" w:author="ANDREA KATHERINE JARA GUERRERO" w:date="2020-10-19T12:35:00Z">
        <w:r w:rsidDel="00E9084E">
          <w:delText>a</w:delText>
        </w:r>
      </w:del>
      <w:ins w:id="43" w:author="ANDREA KATHERINE JARA GUERRERO" w:date="2020-10-19T12:35:00Z">
        <w:r w:rsidR="00E9084E">
          <w:t>o</w:t>
        </w:r>
      </w:ins>
      <w:r>
        <w:t xml:space="preserve"> de los dos usos de suelo</w:t>
      </w:r>
      <w:ins w:id="44" w:author="ANDREA KATHERINE JARA GUERRERO" w:date="2020-10-19T12:35:00Z">
        <w:r w:rsidR="00E9084E">
          <w:t>. U</w:t>
        </w:r>
      </w:ins>
      <w:del w:id="45" w:author="ANDREA KATHERINE JARA GUERRERO" w:date="2020-10-19T12:35:00Z">
        <w:r w:rsidDel="00E9084E">
          <w:delText>, en gris tenemos el área de cultivo mientras que en verde tenemos el área de bosque. Ahora u</w:delText>
        </w:r>
      </w:del>
      <w:r>
        <w:t>sted podrá muestrear cada una de las localidades y definir si existen cambios en la abundancia.</w:t>
      </w:r>
    </w:p>
    <w:p w:rsidR="001F4AC1" w:rsidRDefault="001F4AC1" w:rsidP="001F4AC1"/>
    <w:p w:rsidR="001F4AC1" w:rsidRDefault="001F4AC1" w:rsidP="001F4AC1">
      <w:r>
        <w:t>Seleccione *Número* para ver la numeración de cada cuadrante, escoja un número donde quiera ubicar la parcela de observación, ponga ese número en *Parcela* esto le permitirá obtener el valor de abundancia en ese sitio, recuerde que</w:t>
      </w:r>
      <w:ins w:id="46" w:author="ANDREA KATHERINE JARA GUERRERO" w:date="2020-10-19T12:37:00Z">
        <w:r w:rsidR="00E9084E">
          <w:t xml:space="preserve"> con</w:t>
        </w:r>
      </w:ins>
      <w:r>
        <w:t xml:space="preserve"> uso de suelo está muestreando el *Bosque* (en verde) o el *Cultivo* (en gris), seleccionar según corresponda en *Uso de Suelo*. La abundancia se mostrará a un lado del gráfico.</w:t>
      </w:r>
    </w:p>
    <w:p w:rsidR="001F4AC1" w:rsidRDefault="001F4AC1" w:rsidP="001F4AC1"/>
    <w:p w:rsidR="001F4AC1" w:rsidRDefault="001F4AC1" w:rsidP="001F4AC1">
      <w:r>
        <w:t>``</w:t>
      </w:r>
      <w:proofErr w:type="gramStart"/>
      <w:r>
        <w:t>`{</w:t>
      </w:r>
      <w:proofErr w:type="gramEnd"/>
      <w:r>
        <w:t xml:space="preserve">r </w:t>
      </w:r>
      <w:proofErr w:type="spellStart"/>
      <w:r>
        <w:t>eruptions</w:t>
      </w:r>
      <w:proofErr w:type="spellEnd"/>
      <w:r>
        <w:t>, echo=FALSE}</w:t>
      </w:r>
    </w:p>
    <w:p w:rsidR="001F4AC1" w:rsidRPr="00C511CC" w:rsidRDefault="001F4AC1" w:rsidP="001F4AC1">
      <w:pPr>
        <w:rPr>
          <w:lang w:val="es-EC"/>
          <w:rPrChange w:id="47" w:author="ANDREA KATHERINE JARA GUERRERO" w:date="2020-10-19T11:27:00Z">
            <w:rPr>
              <w:lang w:val="en-US"/>
            </w:rPr>
          </w:rPrChange>
        </w:rPr>
      </w:pPr>
      <w:proofErr w:type="spellStart"/>
      <w:proofErr w:type="gramStart"/>
      <w:r w:rsidRPr="00C511CC">
        <w:rPr>
          <w:lang w:val="es-EC"/>
          <w:rPrChange w:id="48" w:author="ANDREA KATHERINE JARA GUERRERO" w:date="2020-10-19T11:27:00Z">
            <w:rPr>
              <w:lang w:val="en-US"/>
            </w:rPr>
          </w:rPrChange>
        </w:rPr>
        <w:t>inputPanel</w:t>
      </w:r>
      <w:proofErr w:type="spellEnd"/>
      <w:r w:rsidRPr="00C511CC">
        <w:rPr>
          <w:lang w:val="es-EC"/>
          <w:rPrChange w:id="49" w:author="ANDREA KATHERINE JARA GUERRERO" w:date="2020-10-19T11:27:00Z">
            <w:rPr>
              <w:lang w:val="en-US"/>
            </w:rPr>
          </w:rPrChange>
        </w:rPr>
        <w:t>(</w:t>
      </w:r>
      <w:proofErr w:type="gramEnd"/>
    </w:p>
    <w:p w:rsidR="001F4AC1" w:rsidRPr="001F4AC1" w:rsidRDefault="001F4AC1" w:rsidP="001F4AC1">
      <w:pPr>
        <w:rPr>
          <w:lang w:val="en-US"/>
        </w:rPr>
      </w:pPr>
      <w:r w:rsidRPr="00C511CC">
        <w:rPr>
          <w:lang w:val="es-EC"/>
          <w:rPrChange w:id="50" w:author="ANDREA KATHERINE JARA GUERRERO" w:date="2020-10-19T11:27:00Z">
            <w:rPr>
              <w:lang w:val="en-US"/>
            </w:rPr>
          </w:rPrChange>
        </w:rPr>
        <w:t xml:space="preserve">  </w:t>
      </w:r>
      <w:proofErr w:type="spellStart"/>
      <w:proofErr w:type="gramStart"/>
      <w:r w:rsidRPr="001F4AC1">
        <w:rPr>
          <w:lang w:val="en-US"/>
        </w:rPr>
        <w:t>checkboxInput</w:t>
      </w:r>
      <w:proofErr w:type="spellEnd"/>
      <w:r w:rsidRPr="001F4AC1">
        <w:rPr>
          <w:lang w:val="en-US"/>
        </w:rPr>
        <w:t>(</w:t>
      </w:r>
      <w:proofErr w:type="gramEnd"/>
      <w:r w:rsidRPr="001F4AC1">
        <w:rPr>
          <w:lang w:val="en-US"/>
        </w:rPr>
        <w:t>"</w:t>
      </w:r>
      <w:proofErr w:type="spellStart"/>
      <w:r w:rsidRPr="001F4AC1">
        <w:rPr>
          <w:lang w:val="en-US"/>
        </w:rPr>
        <w:t>num</w:t>
      </w:r>
      <w:proofErr w:type="spellEnd"/>
      <w:r w:rsidRPr="001F4AC1">
        <w:rPr>
          <w:lang w:val="en-US"/>
        </w:rPr>
        <w:t>", "</w:t>
      </w:r>
      <w:proofErr w:type="spellStart"/>
      <w:r w:rsidRPr="001F4AC1">
        <w:rPr>
          <w:lang w:val="en-US"/>
        </w:rPr>
        <w:t>Número</w:t>
      </w:r>
      <w:proofErr w:type="spellEnd"/>
      <w:r w:rsidRPr="001F4AC1">
        <w:rPr>
          <w:lang w:val="en-US"/>
        </w:rPr>
        <w:t>", value = FALSE),</w:t>
      </w:r>
    </w:p>
    <w:p w:rsidR="001F4AC1" w:rsidRDefault="001F4AC1" w:rsidP="001F4AC1">
      <w:r w:rsidRPr="001F4AC1">
        <w:rPr>
          <w:lang w:val="en-US"/>
        </w:rPr>
        <w:t xml:space="preserve">  </w:t>
      </w:r>
      <w:proofErr w:type="spellStart"/>
      <w:proofErr w:type="gramStart"/>
      <w:r>
        <w:t>numericInput</w:t>
      </w:r>
      <w:proofErr w:type="spellEnd"/>
      <w:r>
        <w:t>(</w:t>
      </w:r>
      <w:proofErr w:type="gramEnd"/>
      <w:r>
        <w:t xml:space="preserve">"par", </w:t>
      </w:r>
    </w:p>
    <w:p w:rsidR="001F4AC1" w:rsidRDefault="001F4AC1" w:rsidP="001F4AC1">
      <w:r>
        <w:t xml:space="preserve">                        h3("Parcela"), </w:t>
      </w:r>
    </w:p>
    <w:p w:rsidR="001F4AC1" w:rsidRDefault="001F4AC1" w:rsidP="001F4AC1">
      <w:r>
        <w:t xml:space="preserve">                        </w:t>
      </w:r>
      <w:proofErr w:type="spellStart"/>
      <w:r>
        <w:t>value</w:t>
      </w:r>
      <w:proofErr w:type="spellEnd"/>
      <w:r>
        <w:t xml:space="preserve"> = 1),</w:t>
      </w:r>
    </w:p>
    <w:p w:rsidR="001F4AC1" w:rsidRDefault="001F4AC1" w:rsidP="001F4AC1">
      <w:r>
        <w:t xml:space="preserve">  </w:t>
      </w:r>
      <w:proofErr w:type="spellStart"/>
      <w:proofErr w:type="gramStart"/>
      <w:r>
        <w:t>radioButtons</w:t>
      </w:r>
      <w:proofErr w:type="spellEnd"/>
      <w:r>
        <w:t>(</w:t>
      </w:r>
      <w:proofErr w:type="gramEnd"/>
      <w:r>
        <w:t>"radio", h3("Uso de suelo"),</w:t>
      </w:r>
    </w:p>
    <w:p w:rsidR="001F4AC1" w:rsidRPr="001F4AC1" w:rsidRDefault="001F4AC1" w:rsidP="001F4AC1">
      <w:pPr>
        <w:rPr>
          <w:lang w:val="en-US"/>
        </w:rPr>
      </w:pPr>
      <w:r>
        <w:t xml:space="preserve">                        </w:t>
      </w:r>
      <w:r w:rsidRPr="001F4AC1">
        <w:rPr>
          <w:lang w:val="en-US"/>
        </w:rPr>
        <w:t>choices = list("Bosque" = 1, "Cultivo" = 2),selected = 1)</w:t>
      </w:r>
    </w:p>
    <w:p w:rsidR="001F4AC1" w:rsidRPr="001F4AC1" w:rsidRDefault="001F4AC1" w:rsidP="001F4AC1">
      <w:pPr>
        <w:rPr>
          <w:lang w:val="en-US"/>
        </w:rPr>
      </w:pPr>
      <w:r w:rsidRPr="001F4AC1">
        <w:rPr>
          <w:lang w:val="en-US"/>
        </w:rPr>
        <w:t>)</w:t>
      </w:r>
    </w:p>
    <w:p w:rsidR="001F4AC1" w:rsidRPr="001F4AC1" w:rsidRDefault="001F4AC1" w:rsidP="001F4AC1">
      <w:pPr>
        <w:rPr>
          <w:lang w:val="en-US"/>
        </w:rPr>
      </w:pPr>
    </w:p>
    <w:p w:rsidR="001F4AC1" w:rsidRPr="001F4AC1" w:rsidRDefault="001F4AC1" w:rsidP="001F4AC1">
      <w:pPr>
        <w:rPr>
          <w:lang w:val="en-US"/>
        </w:rPr>
      </w:pPr>
      <w:r w:rsidRPr="001F4AC1">
        <w:rPr>
          <w:lang w:val="en-US"/>
        </w:rPr>
        <w:t>renderPlot({</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lastRenderedPageBreak/>
        <w:t xml:space="preserve">    xp &lt;- rep(seq(50, 450, 100), each =5)</w:t>
      </w:r>
    </w:p>
    <w:p w:rsidR="001F4AC1" w:rsidRPr="001F4AC1" w:rsidRDefault="001F4AC1" w:rsidP="001F4AC1">
      <w:pPr>
        <w:rPr>
          <w:lang w:val="en-US"/>
        </w:rPr>
      </w:pPr>
      <w:r w:rsidRPr="001F4AC1">
        <w:rPr>
          <w:lang w:val="en-US"/>
        </w:rPr>
        <w:t xml:space="preserve">    yp &lt;- rep(seq(50, 450, 100), 5)</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ventana &lt;- function(pp,size=50,x=1,y=1){</w:t>
      </w:r>
    </w:p>
    <w:p w:rsidR="001F4AC1" w:rsidRPr="001F4AC1" w:rsidRDefault="001F4AC1" w:rsidP="001F4AC1">
      <w:pPr>
        <w:rPr>
          <w:lang w:val="en-US"/>
        </w:rPr>
      </w:pPr>
      <w:r w:rsidRPr="001F4AC1">
        <w:rPr>
          <w:lang w:val="en-US"/>
        </w:rPr>
        <w:t xml:space="preserve">                x &lt;- x</w:t>
      </w:r>
    </w:p>
    <w:p w:rsidR="001F4AC1" w:rsidRPr="001F4AC1" w:rsidRDefault="001F4AC1" w:rsidP="001F4AC1">
      <w:pPr>
        <w:rPr>
          <w:lang w:val="en-US"/>
        </w:rPr>
      </w:pPr>
      <w:r w:rsidRPr="001F4AC1">
        <w:rPr>
          <w:lang w:val="en-US"/>
        </w:rPr>
        <w:t xml:space="preserve">                y &lt;- y</w:t>
      </w:r>
    </w:p>
    <w:p w:rsidR="001F4AC1" w:rsidRPr="001F4AC1" w:rsidRDefault="001F4AC1" w:rsidP="001F4AC1">
      <w:pPr>
        <w:rPr>
          <w:lang w:val="en-US"/>
        </w:rPr>
      </w:pPr>
      <w:r w:rsidRPr="001F4AC1">
        <w:rPr>
          <w:lang w:val="en-US"/>
        </w:rPr>
        <w:t xml:space="preserve">                s2 &lt;- size/2</w:t>
      </w:r>
    </w:p>
    <w:p w:rsidR="001F4AC1" w:rsidRPr="001F4AC1" w:rsidRDefault="001F4AC1" w:rsidP="001F4AC1">
      <w:pPr>
        <w:rPr>
          <w:lang w:val="en-US"/>
        </w:rPr>
      </w:pPr>
      <w:r w:rsidRPr="001F4AC1">
        <w:rPr>
          <w:lang w:val="en-US"/>
        </w:rPr>
        <w:t xml:space="preserve">                return(owin(c(x-s2, x+s2), c(y-s2, y+s2)))</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 xml:space="preserve">  </w:t>
      </w:r>
    </w:p>
    <w:p w:rsidR="001F4AC1" w:rsidRPr="001F4AC1" w:rsidRDefault="001F4AC1" w:rsidP="001F4AC1">
      <w:pPr>
        <w:rPr>
          <w:lang w:val="en-US"/>
        </w:rPr>
      </w:pPr>
      <w:r w:rsidRPr="001F4AC1">
        <w:rPr>
          <w:lang w:val="en-US"/>
        </w:rPr>
        <w:t>if(input$radio==1){</w:t>
      </w:r>
    </w:p>
    <w:p w:rsidR="001F4AC1" w:rsidRPr="001F4AC1" w:rsidRDefault="001F4AC1" w:rsidP="001F4AC1">
      <w:pPr>
        <w:rPr>
          <w:lang w:val="en-US"/>
        </w:rPr>
      </w:pPr>
      <w:r w:rsidRPr="001F4AC1">
        <w:rPr>
          <w:lang w:val="en-US"/>
        </w:rPr>
        <w:t>samp &lt;- spp1B[ventana(spp1B, size=75,x=xp[input$par],y=yp[input$par])]</w:t>
      </w:r>
    </w:p>
    <w:p w:rsidR="001F4AC1" w:rsidRPr="001F4AC1" w:rsidRDefault="001F4AC1" w:rsidP="001F4AC1">
      <w:pPr>
        <w:rPr>
          <w:lang w:val="en-US"/>
        </w:rPr>
      </w:pPr>
      <w:r w:rsidRPr="001F4AC1">
        <w:rPr>
          <w:lang w:val="en-US"/>
        </w:rPr>
        <w:t>}</w:t>
      </w:r>
    </w:p>
    <w:p w:rsidR="001F4AC1" w:rsidRPr="001F4AC1" w:rsidRDefault="001F4AC1" w:rsidP="001F4AC1">
      <w:pPr>
        <w:rPr>
          <w:lang w:val="en-US"/>
        </w:rPr>
      </w:pPr>
      <w:r w:rsidRPr="001F4AC1">
        <w:rPr>
          <w:lang w:val="en-US"/>
        </w:rPr>
        <w:t>if(input$radio==2){</w:t>
      </w:r>
    </w:p>
    <w:p w:rsidR="001F4AC1" w:rsidRPr="001F4AC1" w:rsidRDefault="001F4AC1" w:rsidP="001F4AC1">
      <w:pPr>
        <w:rPr>
          <w:lang w:val="en-US"/>
        </w:rPr>
      </w:pPr>
      <w:r w:rsidRPr="001F4AC1">
        <w:rPr>
          <w:lang w:val="en-US"/>
        </w:rPr>
        <w:t>samp &lt;- spp2C[ventana(spp2C, size=75,x=xp[input$par],y=yp[input$par])]</w:t>
      </w:r>
    </w:p>
    <w:p w:rsidR="001F4AC1" w:rsidRPr="001F4AC1" w:rsidRDefault="001F4AC1" w:rsidP="001F4AC1">
      <w:pPr>
        <w:rPr>
          <w:lang w:val="en-US"/>
        </w:rPr>
      </w:pPr>
      <w:r w:rsidRPr="001F4AC1">
        <w:rPr>
          <w:lang w:val="en-US"/>
        </w:rPr>
        <w:t>}</w:t>
      </w:r>
    </w:p>
    <w:p w:rsidR="001F4AC1" w:rsidRPr="001F4AC1" w:rsidRDefault="001F4AC1" w:rsidP="001F4AC1">
      <w:pPr>
        <w:rPr>
          <w:lang w:val="en-US"/>
        </w:rPr>
      </w:pPr>
    </w:p>
    <w:p w:rsidR="001F4AC1" w:rsidRPr="001F4AC1" w:rsidRDefault="001F4AC1" w:rsidP="001F4AC1">
      <w:pPr>
        <w:rPr>
          <w:lang w:val="en-US"/>
        </w:rPr>
      </w:pPr>
      <w:r w:rsidRPr="001F4AC1">
        <w:rPr>
          <w:lang w:val="en-US"/>
        </w:rPr>
        <w:t xml:space="preserve"> par(mfcol=c(1,2))</w:t>
      </w:r>
    </w:p>
    <w:p w:rsidR="001F4AC1" w:rsidRPr="001F4AC1" w:rsidRDefault="001F4AC1" w:rsidP="001F4AC1">
      <w:pPr>
        <w:rPr>
          <w:lang w:val="en-US"/>
        </w:rPr>
      </w:pPr>
      <w:r w:rsidRPr="001F4AC1">
        <w:rPr>
          <w:lang w:val="en-US"/>
        </w:rPr>
        <w:t>layout(matrix(1:2, 1,2), widths = c(3,1))</w:t>
      </w:r>
    </w:p>
    <w:p w:rsidR="001F4AC1" w:rsidRPr="001F4AC1" w:rsidRDefault="001F4AC1" w:rsidP="001F4AC1">
      <w:pPr>
        <w:rPr>
          <w:lang w:val="en-US"/>
        </w:rPr>
      </w:pPr>
      <w:r w:rsidRPr="001F4AC1">
        <w:rPr>
          <w:lang w:val="en-US"/>
        </w:rPr>
        <w:t>plot(uso1, col=rgb(0.4,0.8,0.2), main="")</w:t>
      </w:r>
    </w:p>
    <w:p w:rsidR="001F4AC1" w:rsidRPr="001F4AC1" w:rsidRDefault="001F4AC1" w:rsidP="001F4AC1">
      <w:pPr>
        <w:rPr>
          <w:lang w:val="en-US"/>
        </w:rPr>
      </w:pPr>
      <w:r w:rsidRPr="001F4AC1">
        <w:rPr>
          <w:lang w:val="en-US"/>
        </w:rPr>
        <w:t>points(spp1B$x, spp1B$y, pch=21, cex=0.7, bg=rgb(0.8,0,0.1,0.8))</w:t>
      </w:r>
    </w:p>
    <w:p w:rsidR="001F4AC1" w:rsidRPr="001F4AC1" w:rsidRDefault="001F4AC1" w:rsidP="001F4AC1">
      <w:pPr>
        <w:rPr>
          <w:lang w:val="en-US"/>
        </w:rPr>
      </w:pPr>
      <w:r w:rsidRPr="001F4AC1">
        <w:rPr>
          <w:lang w:val="en-US"/>
        </w:rPr>
        <w:t>plot(uso2, col="grey80", add=T)</w:t>
      </w:r>
    </w:p>
    <w:p w:rsidR="001F4AC1" w:rsidRPr="001F4AC1" w:rsidRDefault="001F4AC1" w:rsidP="001F4AC1">
      <w:pPr>
        <w:rPr>
          <w:lang w:val="en-US"/>
        </w:rPr>
      </w:pPr>
      <w:r w:rsidRPr="001F4AC1">
        <w:rPr>
          <w:lang w:val="en-US"/>
        </w:rPr>
        <w:t>points(spp2C$x, spp2C$y, pch=21, cex=0.7, bg=rgb(0.3,0,0.6,0.8))</w:t>
      </w:r>
    </w:p>
    <w:p w:rsidR="001F4AC1" w:rsidRPr="001F4AC1" w:rsidRDefault="001F4AC1" w:rsidP="001F4AC1">
      <w:pPr>
        <w:rPr>
          <w:lang w:val="en-US"/>
        </w:rPr>
      </w:pPr>
      <w:r w:rsidRPr="001F4AC1">
        <w:rPr>
          <w:lang w:val="en-US"/>
        </w:rPr>
        <w:t>segments(x0 = seq(0,500,100) , y0= rep(0,6), x1 = seq(0,500,100), y1= rep(500,6))</w:t>
      </w:r>
    </w:p>
    <w:p w:rsidR="001F4AC1" w:rsidRPr="001F4AC1" w:rsidRDefault="001F4AC1" w:rsidP="001F4AC1">
      <w:pPr>
        <w:rPr>
          <w:lang w:val="en-US"/>
        </w:rPr>
      </w:pPr>
      <w:r w:rsidRPr="001F4AC1">
        <w:rPr>
          <w:lang w:val="en-US"/>
        </w:rPr>
        <w:t>segments(x0 = rep(0,6), y0=seq(0,500,100), x1 = rep(500,6), y1=seq(0,500,100))</w:t>
      </w:r>
    </w:p>
    <w:p w:rsidR="001F4AC1" w:rsidRPr="001F4AC1" w:rsidRDefault="001F4AC1" w:rsidP="001F4AC1">
      <w:pPr>
        <w:rPr>
          <w:lang w:val="en-US"/>
        </w:rPr>
      </w:pPr>
      <w:r w:rsidRPr="001F4AC1">
        <w:rPr>
          <w:lang w:val="en-US"/>
        </w:rPr>
        <w:t>plot(samp$window, add=T, lwd=1)</w:t>
      </w:r>
    </w:p>
    <w:p w:rsidR="001F4AC1" w:rsidRPr="001F4AC1" w:rsidRDefault="001F4AC1" w:rsidP="001F4AC1">
      <w:pPr>
        <w:rPr>
          <w:lang w:val="en-US"/>
        </w:rPr>
      </w:pPr>
    </w:p>
    <w:p w:rsidR="001F4AC1" w:rsidRPr="001F4AC1" w:rsidRDefault="001F4AC1" w:rsidP="001F4AC1">
      <w:pPr>
        <w:rPr>
          <w:lang w:val="en-US"/>
        </w:rPr>
      </w:pPr>
      <w:r w:rsidRPr="001F4AC1">
        <w:rPr>
          <w:lang w:val="en-US"/>
        </w:rPr>
        <w:t>if(input$num==TRUE){</w:t>
      </w:r>
    </w:p>
    <w:p w:rsidR="001F4AC1" w:rsidRPr="001F4AC1" w:rsidRDefault="001F4AC1" w:rsidP="001F4AC1">
      <w:pPr>
        <w:rPr>
          <w:lang w:val="en-US"/>
        </w:rPr>
      </w:pPr>
      <w:r w:rsidRPr="001F4AC1">
        <w:rPr>
          <w:lang w:val="en-US"/>
        </w:rPr>
        <w:t xml:space="preserve">  text(x= xp, y= yp, 1:25, cex=2.5)</w:t>
      </w:r>
    </w:p>
    <w:p w:rsidR="001F4AC1" w:rsidRPr="001F4AC1" w:rsidRDefault="001F4AC1" w:rsidP="001F4AC1">
      <w:pPr>
        <w:rPr>
          <w:lang w:val="en-US"/>
        </w:rPr>
      </w:pPr>
      <w:r w:rsidRPr="001F4AC1">
        <w:rPr>
          <w:lang w:val="en-US"/>
        </w:rPr>
        <w:lastRenderedPageBreak/>
        <w:t>}</w:t>
      </w:r>
    </w:p>
    <w:p w:rsidR="001F4AC1" w:rsidRPr="001F4AC1" w:rsidRDefault="001F4AC1" w:rsidP="001F4AC1">
      <w:pPr>
        <w:rPr>
          <w:lang w:val="en-US"/>
        </w:rPr>
      </w:pPr>
    </w:p>
    <w:p w:rsidR="001F4AC1" w:rsidRPr="001F4AC1" w:rsidRDefault="001F4AC1" w:rsidP="001F4AC1">
      <w:pPr>
        <w:rPr>
          <w:lang w:val="en-US"/>
        </w:rPr>
      </w:pPr>
      <w:r w:rsidRPr="001F4AC1">
        <w:rPr>
          <w:lang w:val="en-US"/>
        </w:rPr>
        <w:t xml:space="preserve">  plot(1:5, type="n", axes=F, xlab="", ylab="")</w:t>
      </w:r>
    </w:p>
    <w:p w:rsidR="001F4AC1" w:rsidRDefault="001F4AC1" w:rsidP="001F4AC1">
      <w:r w:rsidRPr="001F4AC1">
        <w:rPr>
          <w:lang w:val="en-US"/>
        </w:rPr>
        <w:t xml:space="preserve">  </w:t>
      </w:r>
      <w:proofErr w:type="spellStart"/>
      <w:proofErr w:type="gramStart"/>
      <w:r>
        <w:t>text</w:t>
      </w:r>
      <w:proofErr w:type="spellEnd"/>
      <w:r>
        <w:t>(</w:t>
      </w:r>
      <w:proofErr w:type="gramEnd"/>
      <w:r>
        <w:t xml:space="preserve">2.5, 2.5, </w:t>
      </w:r>
      <w:proofErr w:type="spellStart"/>
      <w:r>
        <w:t>samp$n</w:t>
      </w:r>
      <w:proofErr w:type="spellEnd"/>
      <w:r>
        <w:t xml:space="preserve">, </w:t>
      </w:r>
      <w:proofErr w:type="spellStart"/>
      <w:r>
        <w:t>cex</w:t>
      </w:r>
      <w:proofErr w:type="spellEnd"/>
      <w:r>
        <w:t>=4)</w:t>
      </w:r>
    </w:p>
    <w:p w:rsidR="001F4AC1" w:rsidRDefault="001F4AC1" w:rsidP="001F4AC1">
      <w:r>
        <w:t xml:space="preserve">  </w:t>
      </w:r>
    </w:p>
    <w:p w:rsidR="001F4AC1" w:rsidRDefault="001F4AC1" w:rsidP="001F4AC1">
      <w:r>
        <w:t>})</w:t>
      </w:r>
    </w:p>
    <w:p w:rsidR="001F4AC1" w:rsidRDefault="001F4AC1" w:rsidP="001F4AC1">
      <w:r>
        <w:t>```</w:t>
      </w:r>
    </w:p>
    <w:p w:rsidR="001F4AC1" w:rsidRDefault="001F4AC1" w:rsidP="001F4AC1"/>
    <w:p w:rsidR="001F4AC1" w:rsidRDefault="001F4AC1" w:rsidP="001F4AC1">
      <w:r>
        <w:t>Vamos a seleccionar cinco sitios para cada uso de suelo</w:t>
      </w:r>
      <w:ins w:id="51" w:author="ANDREA KATHERINE JARA GUERRERO" w:date="2020-10-19T12:38:00Z">
        <w:r w:rsidR="00E9084E">
          <w:t>.</w:t>
        </w:r>
      </w:ins>
      <w:del w:id="52" w:author="ANDREA KATHERINE JARA GUERRERO" w:date="2020-10-19T12:38:00Z">
        <w:r w:rsidDel="00E9084E">
          <w:delText xml:space="preserve"> </w:delText>
        </w:r>
      </w:del>
      <w:del w:id="53" w:author="ANDREA KATHERINE JARA GUERRERO" w:date="2020-10-19T12:37:00Z">
        <w:r w:rsidDel="00E9084E">
          <w:delText>y</w:delText>
        </w:r>
      </w:del>
      <w:r>
        <w:t xml:space="preserve"> </w:t>
      </w:r>
      <w:del w:id="54" w:author="ANDREA KATHERINE JARA GUERRERO" w:date="2020-10-19T12:38:00Z">
        <w:r w:rsidDel="00E9084E">
          <w:delText>a</w:delText>
        </w:r>
      </w:del>
      <w:ins w:id="55" w:author="ANDREA KATHERINE JARA GUERRERO" w:date="2020-10-19T12:38:00Z">
        <w:r w:rsidR="00E9084E">
          <w:t>A</w:t>
        </w:r>
      </w:ins>
      <w:r>
        <w:t>note la cantidad de individuos que hay en cada parcela. Construya una tabla de datos con los datos de abundancia y obtenga el valor de densidad para cada parcela, nuestra parcela abarca un área de 5.625$m^2$ (un cuadrado de 75x75 metros) cuadrados. Con los datos de abundancia por parcela transforme estos datos en abundancia relativa. Para obtener la abundancia relativa, divida el valor de cada parcela para el total de individuos encontrados en el muestreo en las dos coberturas.</w:t>
      </w:r>
    </w:p>
    <w:p w:rsidR="001F4AC1" w:rsidRDefault="001F4AC1" w:rsidP="001F4AC1"/>
    <w:p w:rsidR="001F4AC1" w:rsidRDefault="001F4AC1" w:rsidP="001F4AC1">
      <w:r w:rsidRPr="00DE5B29">
        <w:rPr>
          <w:highlight w:val="yellow"/>
          <w:rPrChange w:id="56" w:author="ANDREA KATHERINE JARA GUERRERO" w:date="2020-10-19T13:04:00Z">
            <w:rPr/>
          </w:rPrChange>
        </w:rPr>
        <w:t>Calcule el área para cada tipo de uso de suelo, recuerde cada cuadrado de la gráfica representa 10.000$m^2$.</w:t>
      </w:r>
      <w:r>
        <w:t xml:space="preserve"> Calcule la abundancia para la especie en cultivos y en bosque. </w:t>
      </w:r>
      <w:r w:rsidRPr="00DE5B29">
        <w:rPr>
          <w:highlight w:val="yellow"/>
          <w:rPrChange w:id="57" w:author="ANDREA KATHERINE JARA GUERRERO" w:date="2020-10-19T13:08:00Z">
            <w:rPr/>
          </w:rPrChange>
        </w:rPr>
        <w:t>Use la densidad media para cada uso de suelo y el área para cada tipo de suelo.</w:t>
      </w:r>
      <w:r>
        <w:t xml:space="preserve"> La densidad media para cada uso de suelo debe ser obtenida como la suma de las densidades encontradas en cada parcela dividido para el total de parcelas. </w:t>
      </w:r>
    </w:p>
    <w:p w:rsidR="001F4AC1" w:rsidRDefault="001F4AC1" w:rsidP="001F4AC1"/>
    <w:p w:rsidR="001F4AC1" w:rsidRDefault="001F4AC1" w:rsidP="001F4AC1">
      <w:r>
        <w:t>Los datos deberían tener la siguiente es</w:t>
      </w:r>
      <w:bookmarkStart w:id="58" w:name="_GoBack"/>
      <w:bookmarkEnd w:id="58"/>
      <w:r>
        <w:t>tructura:</w:t>
      </w:r>
    </w:p>
    <w:p w:rsidR="001F4AC1" w:rsidRDefault="001F4AC1" w:rsidP="001F4AC1"/>
    <w:p w:rsidR="001F4AC1" w:rsidRDefault="001F4AC1" w:rsidP="001F4AC1">
      <w:r>
        <w:t>``</w:t>
      </w:r>
      <w:proofErr w:type="gramStart"/>
      <w:r>
        <w:t>`{</w:t>
      </w:r>
      <w:proofErr w:type="gramEnd"/>
      <w:r>
        <w:t>r, echo = FALSE}</w:t>
      </w:r>
    </w:p>
    <w:p w:rsidR="001F4AC1" w:rsidRDefault="001F4AC1" w:rsidP="001F4AC1"/>
    <w:p w:rsidR="001F4AC1" w:rsidRDefault="001F4AC1" w:rsidP="001F4AC1">
      <w:proofErr w:type="spellStart"/>
      <w:r>
        <w:t>library</w:t>
      </w:r>
      <w:proofErr w:type="spellEnd"/>
      <w:r>
        <w:t>(</w:t>
      </w:r>
      <w:proofErr w:type="spellStart"/>
      <w:r>
        <w:t>knitr</w:t>
      </w:r>
      <w:proofErr w:type="spellEnd"/>
      <w:r>
        <w:t>)</w:t>
      </w:r>
    </w:p>
    <w:p w:rsidR="001F4AC1" w:rsidRDefault="001F4AC1" w:rsidP="001F4AC1">
      <w:proofErr w:type="spellStart"/>
      <w:r>
        <w:t>dtaAR</w:t>
      </w:r>
      <w:proofErr w:type="spellEnd"/>
      <w:r>
        <w:t xml:space="preserve"> &lt;- </w:t>
      </w:r>
      <w:proofErr w:type="spellStart"/>
      <w:proofErr w:type="gramStart"/>
      <w:r>
        <w:t>data.frame</w:t>
      </w:r>
      <w:proofErr w:type="spellEnd"/>
      <w:proofErr w:type="gramEnd"/>
      <w:r>
        <w:t>(</w:t>
      </w:r>
      <w:proofErr w:type="spellStart"/>
      <w:r>
        <w:t>AbunBosque</w:t>
      </w:r>
      <w:proofErr w:type="spellEnd"/>
      <w:r>
        <w:t xml:space="preserve">= 5, </w:t>
      </w:r>
      <w:proofErr w:type="spellStart"/>
      <w:r>
        <w:t>AbunCultivo</w:t>
      </w:r>
      <w:proofErr w:type="spellEnd"/>
      <w:r>
        <w:t xml:space="preserve">=4, </w:t>
      </w:r>
      <w:proofErr w:type="spellStart"/>
      <w:r>
        <w:t>DenBosque</w:t>
      </w:r>
      <w:proofErr w:type="spellEnd"/>
      <w:r>
        <w:t xml:space="preserve">=8.8, </w:t>
      </w:r>
      <w:proofErr w:type="spellStart"/>
      <w:r>
        <w:t>DenCultivo</w:t>
      </w:r>
      <w:proofErr w:type="spellEnd"/>
      <w:r>
        <w:t xml:space="preserve">=7.1, </w:t>
      </w:r>
      <w:proofErr w:type="spellStart"/>
      <w:r>
        <w:t>AbunBosRe</w:t>
      </w:r>
      <w:proofErr w:type="spellEnd"/>
      <w:r>
        <w:t xml:space="preserve">=0.55, </w:t>
      </w:r>
      <w:proofErr w:type="spellStart"/>
      <w:r>
        <w:t>AbunCulRe</w:t>
      </w:r>
      <w:proofErr w:type="spellEnd"/>
      <w:r>
        <w:t>=0.45)</w:t>
      </w:r>
    </w:p>
    <w:p w:rsidR="001F4AC1" w:rsidRDefault="001F4AC1" w:rsidP="001F4AC1">
      <w:proofErr w:type="spellStart"/>
      <w:proofErr w:type="gramStart"/>
      <w:r>
        <w:t>kable</w:t>
      </w:r>
      <w:proofErr w:type="spellEnd"/>
      <w:r>
        <w:t>(</w:t>
      </w:r>
      <w:proofErr w:type="spellStart"/>
      <w:proofErr w:type="gramEnd"/>
      <w:r>
        <w:t>dtaAR</w:t>
      </w:r>
      <w:proofErr w:type="spellEnd"/>
      <w:r>
        <w:t xml:space="preserve">, </w:t>
      </w:r>
      <w:proofErr w:type="spellStart"/>
      <w:r>
        <w:t>caption</w:t>
      </w:r>
      <w:proofErr w:type="spellEnd"/>
      <w:r>
        <w:t xml:space="preserve">= "Tabla 1. Ejemplo de tabla de datos. </w:t>
      </w:r>
      <w:proofErr w:type="spellStart"/>
      <w:r>
        <w:t>AbunBosque</w:t>
      </w:r>
      <w:proofErr w:type="spellEnd"/>
      <w:r>
        <w:t xml:space="preserve">: se refiere a la abundancia de la especie en el uso de suelo bosque, </w:t>
      </w:r>
      <w:proofErr w:type="spellStart"/>
      <w:r>
        <w:t>AbunCultivo</w:t>
      </w:r>
      <w:proofErr w:type="spellEnd"/>
      <w:r>
        <w:t xml:space="preserve">: se refiere a la abundancia de la especie en el uso de suelo cultivo, </w:t>
      </w:r>
      <w:proofErr w:type="spellStart"/>
      <w:r>
        <w:t>DenBosque</w:t>
      </w:r>
      <w:proofErr w:type="spellEnd"/>
      <w:r>
        <w:t xml:space="preserve">: se refiere a la densidad de la especie en el uso de suelo bosque, </w:t>
      </w:r>
      <w:proofErr w:type="spellStart"/>
      <w:r>
        <w:t>DenCultivo</w:t>
      </w:r>
      <w:proofErr w:type="spellEnd"/>
      <w:r>
        <w:t xml:space="preserve">: se refiere a la densidad de la especie en el uso de suelo cultivo, </w:t>
      </w:r>
      <w:proofErr w:type="spellStart"/>
      <w:r>
        <w:t>AbunBosRe</w:t>
      </w:r>
      <w:proofErr w:type="spellEnd"/>
      <w:r>
        <w:t xml:space="preserve">: se refiere a la abundancia relativa de la especie en el uso de suelo bosque, </w:t>
      </w:r>
      <w:proofErr w:type="spellStart"/>
      <w:r>
        <w:t>AbunCulRe</w:t>
      </w:r>
      <w:proofErr w:type="spellEnd"/>
      <w:r>
        <w:t xml:space="preserve">: se refiere a la abundancia relativa de la especie en el uso de suelo cultivo") </w:t>
      </w:r>
    </w:p>
    <w:p w:rsidR="001F4AC1" w:rsidRDefault="001F4AC1" w:rsidP="001F4AC1"/>
    <w:p w:rsidR="001F4AC1" w:rsidRDefault="001F4AC1" w:rsidP="001F4AC1">
      <w:r>
        <w:t>```</w:t>
      </w:r>
    </w:p>
    <w:p w:rsidR="001F4AC1" w:rsidRDefault="001F4AC1" w:rsidP="001F4AC1"/>
    <w:p w:rsidR="001F4AC1" w:rsidRDefault="001F4AC1" w:rsidP="001F4AC1">
      <w:r>
        <w:t>Con los datos calculados responde las siguientes preguntas:</w:t>
      </w:r>
    </w:p>
    <w:p w:rsidR="001F4AC1" w:rsidRDefault="001F4AC1" w:rsidP="001F4AC1"/>
    <w:p w:rsidR="001F4AC1" w:rsidRDefault="001F4AC1" w:rsidP="001F4AC1">
      <w:r>
        <w:t xml:space="preserve">- ¿En cuál de los dos usos de suelo *A. </w:t>
      </w:r>
      <w:proofErr w:type="spellStart"/>
      <w:r>
        <w:t>amazila</w:t>
      </w:r>
      <w:proofErr w:type="spellEnd"/>
      <w:r>
        <w:t>* se encuentra en mayor abundancia total?</w:t>
      </w:r>
    </w:p>
    <w:p w:rsidR="001F4AC1" w:rsidRDefault="001F4AC1" w:rsidP="001F4AC1">
      <w:r>
        <w:t>- Es posible llegar a la misma conclusión usando los datos de abundancia y densidad de cada parcela?</w:t>
      </w:r>
    </w:p>
    <w:p w:rsidR="001F4AC1" w:rsidRDefault="001F4AC1" w:rsidP="001F4AC1">
      <w:r>
        <w:t>- En un estudio real, ¿qué tan factible es obtener el dato de abundancia total?</w:t>
      </w:r>
    </w:p>
    <w:p w:rsidR="001F4AC1" w:rsidRDefault="001F4AC1" w:rsidP="001F4AC1"/>
    <w:p w:rsidR="001F4AC1" w:rsidRDefault="001F4AC1" w:rsidP="001F4AC1">
      <w:proofErr w:type="gramStart"/>
      <w:r>
        <w:t>Finalmente, me interesa conocer sus apreciaciones en cuanto a la posibilidad de usar la abundancia como parcela como una medida comparable de abundancia?</w:t>
      </w:r>
      <w:proofErr w:type="gramEnd"/>
      <w:r>
        <w:t xml:space="preserve"> ¿Cuáles pueden ser las limitaciones de un estudio de este tipo? ¿Cuál es la variación en los datos entre la abundancia de un mismo sitio? ¿Cómo podemos usar esta información?</w:t>
      </w:r>
    </w:p>
    <w:p w:rsidR="001F4AC1" w:rsidRDefault="001F4AC1" w:rsidP="001F4AC1"/>
    <w:p w:rsidR="001F4AC1" w:rsidRDefault="001F4AC1" w:rsidP="001F4AC1">
      <w:r>
        <w:t># Informe del trabajo</w:t>
      </w:r>
    </w:p>
    <w:p w:rsidR="001F4AC1" w:rsidRDefault="001F4AC1" w:rsidP="001F4AC1"/>
    <w:p w:rsidR="004615E1" w:rsidRDefault="001F4AC1" w:rsidP="001F4AC1">
      <w:r>
        <w:t>Una vez que ha desarrollado este trabajo debe construir un informe que contenga los datos que ha levantado durante los ejercicios y las respuestas a las preguntas que se han realizado.</w:t>
      </w:r>
    </w:p>
    <w:sectPr w:rsidR="004615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KATHERINE JARA GUERRERO">
    <w15:presenceInfo w15:providerId="AD" w15:userId="S-1-5-21-1724011146-1312621885-3197054444-2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C1"/>
    <w:rsid w:val="001C5E27"/>
    <w:rsid w:val="001F4AC1"/>
    <w:rsid w:val="002652E4"/>
    <w:rsid w:val="00306BCE"/>
    <w:rsid w:val="004615E1"/>
    <w:rsid w:val="00C511CC"/>
    <w:rsid w:val="00DE5B29"/>
    <w:rsid w:val="00E908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CD27"/>
  <w15:chartTrackingRefBased/>
  <w15:docId w15:val="{D5F44A93-92E3-4E27-8E45-0A510364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13</Pages>
  <Words>2312</Words>
  <Characters>12716</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1</dc:creator>
  <cp:keywords/>
  <dc:description/>
  <cp:lastModifiedBy>ANDREA KATHERINE JARA GUERRERO</cp:lastModifiedBy>
  <cp:revision>2</cp:revision>
  <dcterms:created xsi:type="dcterms:W3CDTF">2020-10-14T22:35:00Z</dcterms:created>
  <dcterms:modified xsi:type="dcterms:W3CDTF">2020-10-19T18:15:00Z</dcterms:modified>
</cp:coreProperties>
</file>